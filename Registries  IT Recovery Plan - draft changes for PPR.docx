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4ED6" w14:textId="77777777" w:rsidR="001069B5" w:rsidRDefault="001069B5"/>
    <w:p w14:paraId="264237EB" w14:textId="77777777" w:rsidR="0004009D" w:rsidRDefault="0004009D"/>
    <w:p w14:paraId="5567F37C" w14:textId="77777777" w:rsidR="0004009D" w:rsidRDefault="0004009D" w:rsidP="001E41ED">
      <w:pPr>
        <w:pBdr>
          <w:top w:val="single" w:sz="4" w:space="1" w:color="auto"/>
          <w:left w:val="single" w:sz="4" w:space="4" w:color="auto"/>
          <w:bottom w:val="single" w:sz="4" w:space="1" w:color="auto"/>
          <w:right w:val="single" w:sz="4" w:space="4" w:color="auto"/>
        </w:pBdr>
      </w:pPr>
    </w:p>
    <w:p w14:paraId="0FF4AFF8" w14:textId="77777777" w:rsidR="0004009D" w:rsidRDefault="0004009D" w:rsidP="001E41ED">
      <w:pPr>
        <w:pBdr>
          <w:top w:val="single" w:sz="4" w:space="1" w:color="auto"/>
          <w:left w:val="single" w:sz="4" w:space="4" w:color="auto"/>
          <w:bottom w:val="single" w:sz="4" w:space="1" w:color="auto"/>
          <w:right w:val="single" w:sz="4" w:space="4" w:color="auto"/>
        </w:pBdr>
      </w:pPr>
    </w:p>
    <w:p w14:paraId="390F815B" w14:textId="77777777" w:rsidR="0004009D" w:rsidRDefault="0004009D" w:rsidP="001E41ED">
      <w:pPr>
        <w:pBdr>
          <w:top w:val="single" w:sz="4" w:space="1" w:color="auto"/>
          <w:left w:val="single" w:sz="4" w:space="4" w:color="auto"/>
          <w:bottom w:val="single" w:sz="4" w:space="1" w:color="auto"/>
          <w:right w:val="single" w:sz="4" w:space="4" w:color="auto"/>
        </w:pBdr>
        <w:jc w:val="center"/>
        <w:rPr>
          <w:sz w:val="48"/>
          <w:szCs w:val="48"/>
        </w:rPr>
      </w:pPr>
      <w:r w:rsidRPr="0004009D">
        <w:rPr>
          <w:sz w:val="48"/>
          <w:szCs w:val="48"/>
        </w:rPr>
        <w:t>BC Registry Services – IT Recovery Plan</w:t>
      </w:r>
    </w:p>
    <w:p w14:paraId="22E245BE" w14:textId="77777777" w:rsidR="001E41ED" w:rsidRDefault="001E41ED" w:rsidP="001E41ED">
      <w:pPr>
        <w:pBdr>
          <w:top w:val="single" w:sz="4" w:space="1" w:color="auto"/>
          <w:left w:val="single" w:sz="4" w:space="4" w:color="auto"/>
          <w:bottom w:val="single" w:sz="4" w:space="1" w:color="auto"/>
          <w:right w:val="single" w:sz="4" w:space="4" w:color="auto"/>
        </w:pBdr>
        <w:jc w:val="center"/>
        <w:rPr>
          <w:sz w:val="48"/>
          <w:szCs w:val="48"/>
        </w:rPr>
      </w:pPr>
    </w:p>
    <w:p w14:paraId="5D9A6104" w14:textId="77777777" w:rsidR="001E41ED" w:rsidRDefault="001E41ED" w:rsidP="001E41ED">
      <w:pPr>
        <w:pBdr>
          <w:top w:val="single" w:sz="4" w:space="1" w:color="auto"/>
          <w:left w:val="single" w:sz="4" w:space="4" w:color="auto"/>
          <w:bottom w:val="single" w:sz="4" w:space="1" w:color="auto"/>
          <w:right w:val="single" w:sz="4" w:space="4" w:color="auto"/>
        </w:pBdr>
        <w:jc w:val="center"/>
        <w:rPr>
          <w:sz w:val="48"/>
          <w:szCs w:val="48"/>
        </w:rPr>
      </w:pPr>
    </w:p>
    <w:p w14:paraId="0688ABE0" w14:textId="77777777" w:rsidR="001E41ED" w:rsidRDefault="001E41ED" w:rsidP="0004009D">
      <w:pPr>
        <w:jc w:val="center"/>
        <w:rPr>
          <w:sz w:val="48"/>
          <w:szCs w:val="48"/>
        </w:rPr>
      </w:pPr>
    </w:p>
    <w:p w14:paraId="4436668C" w14:textId="77777777" w:rsidR="001E41ED" w:rsidRDefault="001E41ED" w:rsidP="0004009D">
      <w:pPr>
        <w:jc w:val="center"/>
        <w:rPr>
          <w:sz w:val="48"/>
          <w:szCs w:val="48"/>
        </w:rPr>
      </w:pPr>
    </w:p>
    <w:p w14:paraId="7608EF35" w14:textId="77777777" w:rsidR="001E41ED" w:rsidRPr="0004009D" w:rsidRDefault="001E41ED" w:rsidP="0004009D">
      <w:pPr>
        <w:jc w:val="center"/>
        <w:rPr>
          <w:sz w:val="48"/>
          <w:szCs w:val="48"/>
        </w:rPr>
      </w:pPr>
    </w:p>
    <w:p w14:paraId="4FCDC91A" w14:textId="77777777" w:rsidR="0004009D" w:rsidRDefault="0004009D">
      <w:r>
        <w:br w:type="page"/>
      </w:r>
    </w:p>
    <w:p w14:paraId="24A8C63C" w14:textId="77777777" w:rsidR="001E41ED" w:rsidRDefault="001E41ED"/>
    <w:p w14:paraId="79C9B2D3" w14:textId="1A9AFB5B" w:rsidR="001069B5" w:rsidRDefault="001069B5"/>
    <w:p w14:paraId="49DE5059" w14:textId="77777777" w:rsidR="001069B5" w:rsidRDefault="001069B5"/>
    <w:p w14:paraId="70BD3E5F" w14:textId="77777777" w:rsidR="00E53DB5" w:rsidRDefault="001069B5">
      <w:r>
        <w:t>IT Recovery Plan</w:t>
      </w:r>
    </w:p>
    <w:p w14:paraId="0B94BB1E" w14:textId="262D2E90" w:rsidR="005319F7" w:rsidRDefault="00531966">
      <w:pPr>
        <w:pStyle w:val="TOC2"/>
        <w:tabs>
          <w:tab w:val="left" w:pos="880"/>
          <w:tab w:val="right" w:leader="dot" w:pos="9350"/>
        </w:tabs>
        <w:rPr>
          <w:rFonts w:eastAsiaTheme="minorEastAsia"/>
          <w:noProof/>
          <w:lang w:eastAsia="en-CA"/>
        </w:rPr>
      </w:pPr>
      <w:r>
        <w:fldChar w:fldCharType="begin"/>
      </w:r>
      <w:r w:rsidR="001069B5">
        <w:instrText xml:space="preserve"> TOC  \* MERGEFORMAT </w:instrText>
      </w:r>
      <w:r>
        <w:fldChar w:fldCharType="separate"/>
      </w:r>
      <w:r w:rsidR="005319F7">
        <w:rPr>
          <w:noProof/>
        </w:rPr>
        <w:t>1.1</w:t>
      </w:r>
      <w:r w:rsidR="005319F7">
        <w:rPr>
          <w:rFonts w:eastAsiaTheme="minorEastAsia"/>
          <w:noProof/>
          <w:lang w:eastAsia="en-CA"/>
        </w:rPr>
        <w:tab/>
      </w:r>
      <w:r w:rsidR="005319F7">
        <w:rPr>
          <w:noProof/>
        </w:rPr>
        <w:t>Purpose:</w:t>
      </w:r>
      <w:r w:rsidR="005319F7">
        <w:rPr>
          <w:noProof/>
        </w:rPr>
        <w:tab/>
      </w:r>
      <w:r w:rsidR="005319F7">
        <w:rPr>
          <w:noProof/>
        </w:rPr>
        <w:fldChar w:fldCharType="begin"/>
      </w:r>
      <w:r w:rsidR="005319F7">
        <w:rPr>
          <w:noProof/>
        </w:rPr>
        <w:instrText xml:space="preserve"> PAGEREF _Toc69982301 \h </w:instrText>
      </w:r>
      <w:r w:rsidR="005319F7">
        <w:rPr>
          <w:noProof/>
        </w:rPr>
      </w:r>
      <w:r w:rsidR="005319F7">
        <w:rPr>
          <w:noProof/>
        </w:rPr>
        <w:fldChar w:fldCharType="separate"/>
      </w:r>
      <w:r w:rsidR="005319F7">
        <w:rPr>
          <w:noProof/>
        </w:rPr>
        <w:t>3</w:t>
      </w:r>
      <w:r w:rsidR="005319F7">
        <w:rPr>
          <w:noProof/>
        </w:rPr>
        <w:fldChar w:fldCharType="end"/>
      </w:r>
    </w:p>
    <w:p w14:paraId="63DB1ADB" w14:textId="7C4BDB1C" w:rsidR="005319F7" w:rsidRDefault="005319F7">
      <w:pPr>
        <w:pStyle w:val="TOC2"/>
        <w:tabs>
          <w:tab w:val="left" w:pos="880"/>
          <w:tab w:val="right" w:leader="dot" w:pos="9350"/>
        </w:tabs>
        <w:rPr>
          <w:rFonts w:eastAsiaTheme="minorEastAsia"/>
          <w:noProof/>
          <w:lang w:eastAsia="en-CA"/>
        </w:rPr>
      </w:pPr>
      <w:r>
        <w:rPr>
          <w:noProof/>
        </w:rPr>
        <w:t>1.2</w:t>
      </w:r>
      <w:r>
        <w:rPr>
          <w:rFonts w:eastAsiaTheme="minorEastAsia"/>
          <w:noProof/>
          <w:lang w:eastAsia="en-CA"/>
        </w:rPr>
        <w:tab/>
      </w:r>
      <w:r>
        <w:rPr>
          <w:noProof/>
        </w:rPr>
        <w:t>Scope:</w:t>
      </w:r>
      <w:r>
        <w:rPr>
          <w:noProof/>
        </w:rPr>
        <w:tab/>
      </w:r>
      <w:r>
        <w:rPr>
          <w:noProof/>
        </w:rPr>
        <w:fldChar w:fldCharType="begin"/>
      </w:r>
      <w:r>
        <w:rPr>
          <w:noProof/>
        </w:rPr>
        <w:instrText xml:space="preserve"> PAGEREF _Toc69982302 \h </w:instrText>
      </w:r>
      <w:r>
        <w:rPr>
          <w:noProof/>
        </w:rPr>
      </w:r>
      <w:r>
        <w:rPr>
          <w:noProof/>
        </w:rPr>
        <w:fldChar w:fldCharType="separate"/>
      </w:r>
      <w:r>
        <w:rPr>
          <w:noProof/>
        </w:rPr>
        <w:t>3</w:t>
      </w:r>
      <w:r>
        <w:rPr>
          <w:noProof/>
        </w:rPr>
        <w:fldChar w:fldCharType="end"/>
      </w:r>
    </w:p>
    <w:p w14:paraId="67A21CCC" w14:textId="63B45754" w:rsidR="005319F7" w:rsidRDefault="005319F7">
      <w:pPr>
        <w:pStyle w:val="TOC2"/>
        <w:tabs>
          <w:tab w:val="left" w:pos="880"/>
          <w:tab w:val="right" w:leader="dot" w:pos="9350"/>
        </w:tabs>
        <w:rPr>
          <w:rFonts w:eastAsiaTheme="minorEastAsia"/>
          <w:noProof/>
          <w:lang w:eastAsia="en-CA"/>
        </w:rPr>
      </w:pPr>
      <w:r>
        <w:rPr>
          <w:noProof/>
        </w:rPr>
        <w:t>1.3</w:t>
      </w:r>
      <w:r>
        <w:rPr>
          <w:rFonts w:eastAsiaTheme="minorEastAsia"/>
          <w:noProof/>
          <w:lang w:eastAsia="en-CA"/>
        </w:rPr>
        <w:tab/>
      </w:r>
      <w:r>
        <w:rPr>
          <w:noProof/>
        </w:rPr>
        <w:t>Goal:</w:t>
      </w:r>
      <w:r>
        <w:rPr>
          <w:noProof/>
        </w:rPr>
        <w:tab/>
      </w:r>
      <w:r>
        <w:rPr>
          <w:noProof/>
        </w:rPr>
        <w:fldChar w:fldCharType="begin"/>
      </w:r>
      <w:r>
        <w:rPr>
          <w:noProof/>
        </w:rPr>
        <w:instrText xml:space="preserve"> PAGEREF _Toc69982303 \h </w:instrText>
      </w:r>
      <w:r>
        <w:rPr>
          <w:noProof/>
        </w:rPr>
      </w:r>
      <w:r>
        <w:rPr>
          <w:noProof/>
        </w:rPr>
        <w:fldChar w:fldCharType="separate"/>
      </w:r>
      <w:r>
        <w:rPr>
          <w:noProof/>
        </w:rPr>
        <w:t>4</w:t>
      </w:r>
      <w:r>
        <w:rPr>
          <w:noProof/>
        </w:rPr>
        <w:fldChar w:fldCharType="end"/>
      </w:r>
    </w:p>
    <w:p w14:paraId="5137A4C3" w14:textId="66F5CB76" w:rsidR="005319F7" w:rsidRDefault="005319F7">
      <w:pPr>
        <w:pStyle w:val="TOC2"/>
        <w:tabs>
          <w:tab w:val="left" w:pos="880"/>
          <w:tab w:val="right" w:leader="dot" w:pos="9350"/>
        </w:tabs>
        <w:rPr>
          <w:rFonts w:eastAsiaTheme="minorEastAsia"/>
          <w:noProof/>
          <w:lang w:eastAsia="en-CA"/>
        </w:rPr>
      </w:pPr>
      <w:r>
        <w:rPr>
          <w:noProof/>
        </w:rPr>
        <w:t>1.4</w:t>
      </w:r>
      <w:r>
        <w:rPr>
          <w:rFonts w:eastAsiaTheme="minorEastAsia"/>
          <w:noProof/>
          <w:lang w:eastAsia="en-CA"/>
        </w:rPr>
        <w:tab/>
      </w:r>
      <w:r>
        <w:rPr>
          <w:noProof/>
        </w:rPr>
        <w:t>Risk:</w:t>
      </w:r>
      <w:r>
        <w:rPr>
          <w:noProof/>
        </w:rPr>
        <w:tab/>
      </w:r>
      <w:r>
        <w:rPr>
          <w:noProof/>
        </w:rPr>
        <w:fldChar w:fldCharType="begin"/>
      </w:r>
      <w:r>
        <w:rPr>
          <w:noProof/>
        </w:rPr>
        <w:instrText xml:space="preserve"> PAGEREF _Toc69982304 \h </w:instrText>
      </w:r>
      <w:r>
        <w:rPr>
          <w:noProof/>
        </w:rPr>
      </w:r>
      <w:r>
        <w:rPr>
          <w:noProof/>
        </w:rPr>
        <w:fldChar w:fldCharType="separate"/>
      </w:r>
      <w:r>
        <w:rPr>
          <w:noProof/>
        </w:rPr>
        <w:t>4</w:t>
      </w:r>
      <w:r>
        <w:rPr>
          <w:noProof/>
        </w:rPr>
        <w:fldChar w:fldCharType="end"/>
      </w:r>
    </w:p>
    <w:p w14:paraId="5EB8A0D5" w14:textId="6E28BFA6" w:rsidR="005319F7" w:rsidRDefault="005319F7">
      <w:pPr>
        <w:pStyle w:val="TOC2"/>
        <w:tabs>
          <w:tab w:val="left" w:pos="880"/>
          <w:tab w:val="right" w:leader="dot" w:pos="9350"/>
        </w:tabs>
        <w:rPr>
          <w:rFonts w:eastAsiaTheme="minorEastAsia"/>
          <w:noProof/>
          <w:lang w:eastAsia="en-CA"/>
        </w:rPr>
      </w:pPr>
      <w:r>
        <w:rPr>
          <w:noProof/>
        </w:rPr>
        <w:t>1.5</w:t>
      </w:r>
      <w:r>
        <w:rPr>
          <w:rFonts w:eastAsiaTheme="minorEastAsia"/>
          <w:noProof/>
          <w:lang w:eastAsia="en-CA"/>
        </w:rPr>
        <w:tab/>
      </w:r>
      <w:r>
        <w:rPr>
          <w:noProof/>
        </w:rPr>
        <w:t>Recovery strategies – legacy applications:</w:t>
      </w:r>
      <w:r>
        <w:rPr>
          <w:noProof/>
        </w:rPr>
        <w:tab/>
      </w:r>
      <w:r>
        <w:rPr>
          <w:noProof/>
        </w:rPr>
        <w:fldChar w:fldCharType="begin"/>
      </w:r>
      <w:r>
        <w:rPr>
          <w:noProof/>
        </w:rPr>
        <w:instrText xml:space="preserve"> PAGEREF _Toc69982305 \h </w:instrText>
      </w:r>
      <w:r>
        <w:rPr>
          <w:noProof/>
        </w:rPr>
      </w:r>
      <w:r>
        <w:rPr>
          <w:noProof/>
        </w:rPr>
        <w:fldChar w:fldCharType="separate"/>
      </w:r>
      <w:r>
        <w:rPr>
          <w:noProof/>
        </w:rPr>
        <w:t>4</w:t>
      </w:r>
      <w:r>
        <w:rPr>
          <w:noProof/>
        </w:rPr>
        <w:fldChar w:fldCharType="end"/>
      </w:r>
    </w:p>
    <w:p w14:paraId="6BFEFCF8" w14:textId="15C2A15A" w:rsidR="005319F7" w:rsidRDefault="005319F7">
      <w:pPr>
        <w:pStyle w:val="TOC2"/>
        <w:tabs>
          <w:tab w:val="left" w:pos="880"/>
          <w:tab w:val="right" w:leader="dot" w:pos="9350"/>
        </w:tabs>
        <w:rPr>
          <w:rFonts w:eastAsiaTheme="minorEastAsia"/>
          <w:noProof/>
          <w:lang w:eastAsia="en-CA"/>
        </w:rPr>
      </w:pPr>
      <w:r>
        <w:rPr>
          <w:noProof/>
        </w:rPr>
        <w:t>1.6</w:t>
      </w:r>
      <w:r>
        <w:rPr>
          <w:rFonts w:eastAsiaTheme="minorEastAsia"/>
          <w:noProof/>
          <w:lang w:eastAsia="en-CA"/>
        </w:rPr>
        <w:tab/>
      </w:r>
      <w:r>
        <w:rPr>
          <w:noProof/>
        </w:rPr>
        <w:t>Recovery strategies – Openshift applications:</w:t>
      </w:r>
      <w:r>
        <w:rPr>
          <w:noProof/>
        </w:rPr>
        <w:tab/>
      </w:r>
      <w:r>
        <w:rPr>
          <w:noProof/>
        </w:rPr>
        <w:fldChar w:fldCharType="begin"/>
      </w:r>
      <w:r>
        <w:rPr>
          <w:noProof/>
        </w:rPr>
        <w:instrText xml:space="preserve"> PAGEREF _Toc69982306 \h </w:instrText>
      </w:r>
      <w:r>
        <w:rPr>
          <w:noProof/>
        </w:rPr>
      </w:r>
      <w:r>
        <w:rPr>
          <w:noProof/>
        </w:rPr>
        <w:fldChar w:fldCharType="separate"/>
      </w:r>
      <w:r>
        <w:rPr>
          <w:noProof/>
        </w:rPr>
        <w:t>6</w:t>
      </w:r>
      <w:r>
        <w:rPr>
          <w:noProof/>
        </w:rPr>
        <w:fldChar w:fldCharType="end"/>
      </w:r>
    </w:p>
    <w:p w14:paraId="303B9E05" w14:textId="03047BC5" w:rsidR="005319F7" w:rsidRDefault="005319F7">
      <w:pPr>
        <w:pStyle w:val="TOC2"/>
        <w:tabs>
          <w:tab w:val="left" w:pos="880"/>
          <w:tab w:val="right" w:leader="dot" w:pos="9350"/>
        </w:tabs>
        <w:rPr>
          <w:rFonts w:eastAsiaTheme="minorEastAsia"/>
          <w:noProof/>
          <w:lang w:eastAsia="en-CA"/>
        </w:rPr>
      </w:pPr>
      <w:r w:rsidRPr="00A62394">
        <w:rPr>
          <w:noProof/>
        </w:rPr>
        <w:t>1.7</w:t>
      </w:r>
      <w:r>
        <w:rPr>
          <w:rFonts w:eastAsiaTheme="minorEastAsia"/>
          <w:noProof/>
          <w:lang w:eastAsia="en-CA"/>
        </w:rPr>
        <w:tab/>
      </w:r>
      <w:r>
        <w:rPr>
          <w:noProof/>
        </w:rPr>
        <w:t>Recovery Times</w:t>
      </w:r>
      <w:r>
        <w:rPr>
          <w:noProof/>
        </w:rPr>
        <w:tab/>
      </w:r>
      <w:r>
        <w:rPr>
          <w:noProof/>
        </w:rPr>
        <w:fldChar w:fldCharType="begin"/>
      </w:r>
      <w:r>
        <w:rPr>
          <w:noProof/>
        </w:rPr>
        <w:instrText xml:space="preserve"> PAGEREF _Toc69982307 \h </w:instrText>
      </w:r>
      <w:r>
        <w:rPr>
          <w:noProof/>
        </w:rPr>
      </w:r>
      <w:r>
        <w:rPr>
          <w:noProof/>
        </w:rPr>
        <w:fldChar w:fldCharType="separate"/>
      </w:r>
      <w:r>
        <w:rPr>
          <w:noProof/>
        </w:rPr>
        <w:t>8</w:t>
      </w:r>
      <w:r>
        <w:rPr>
          <w:noProof/>
        </w:rPr>
        <w:fldChar w:fldCharType="end"/>
      </w:r>
    </w:p>
    <w:p w14:paraId="7A29FD41" w14:textId="341A3F2F" w:rsidR="005319F7" w:rsidRDefault="005319F7">
      <w:pPr>
        <w:pStyle w:val="TOC2"/>
        <w:tabs>
          <w:tab w:val="left" w:pos="880"/>
          <w:tab w:val="right" w:leader="dot" w:pos="9350"/>
        </w:tabs>
        <w:rPr>
          <w:rFonts w:eastAsiaTheme="minorEastAsia"/>
          <w:noProof/>
          <w:lang w:eastAsia="en-CA"/>
        </w:rPr>
      </w:pPr>
      <w:r w:rsidRPr="00A62394">
        <w:rPr>
          <w:noProof/>
        </w:rPr>
        <w:t>1.8</w:t>
      </w:r>
      <w:r>
        <w:rPr>
          <w:rFonts w:eastAsiaTheme="minorEastAsia"/>
          <w:noProof/>
          <w:lang w:eastAsia="en-CA"/>
        </w:rPr>
        <w:tab/>
      </w:r>
      <w:r w:rsidRPr="00A62394">
        <w:rPr>
          <w:noProof/>
        </w:rPr>
        <w:t>BC Registries Key Contacts</w:t>
      </w:r>
      <w:r>
        <w:rPr>
          <w:noProof/>
        </w:rPr>
        <w:tab/>
      </w:r>
      <w:r>
        <w:rPr>
          <w:noProof/>
        </w:rPr>
        <w:fldChar w:fldCharType="begin"/>
      </w:r>
      <w:r>
        <w:rPr>
          <w:noProof/>
        </w:rPr>
        <w:instrText xml:space="preserve"> PAGEREF _Toc69982308 \h </w:instrText>
      </w:r>
      <w:r>
        <w:rPr>
          <w:noProof/>
        </w:rPr>
      </w:r>
      <w:r>
        <w:rPr>
          <w:noProof/>
        </w:rPr>
        <w:fldChar w:fldCharType="separate"/>
      </w:r>
      <w:r>
        <w:rPr>
          <w:noProof/>
        </w:rPr>
        <w:t>9</w:t>
      </w:r>
      <w:r>
        <w:rPr>
          <w:noProof/>
        </w:rPr>
        <w:fldChar w:fldCharType="end"/>
      </w:r>
    </w:p>
    <w:p w14:paraId="37E5A5D8" w14:textId="06C65E36" w:rsidR="005319F7" w:rsidRDefault="005319F7">
      <w:pPr>
        <w:pStyle w:val="TOC2"/>
        <w:tabs>
          <w:tab w:val="left" w:pos="880"/>
          <w:tab w:val="right" w:leader="dot" w:pos="9350"/>
        </w:tabs>
        <w:rPr>
          <w:rFonts w:eastAsiaTheme="minorEastAsia"/>
          <w:noProof/>
          <w:lang w:eastAsia="en-CA"/>
        </w:rPr>
      </w:pPr>
      <w:r w:rsidRPr="00A62394">
        <w:rPr>
          <w:noProof/>
        </w:rPr>
        <w:t>1.9</w:t>
      </w:r>
      <w:r>
        <w:rPr>
          <w:rFonts w:eastAsiaTheme="minorEastAsia"/>
          <w:noProof/>
          <w:lang w:eastAsia="en-CA"/>
        </w:rPr>
        <w:tab/>
      </w:r>
      <w:r w:rsidRPr="00A62394">
        <w:rPr>
          <w:noProof/>
        </w:rPr>
        <w:t>SSBC Key Contacts</w:t>
      </w:r>
      <w:r>
        <w:rPr>
          <w:noProof/>
        </w:rPr>
        <w:tab/>
      </w:r>
      <w:r>
        <w:rPr>
          <w:noProof/>
        </w:rPr>
        <w:fldChar w:fldCharType="begin"/>
      </w:r>
      <w:r>
        <w:rPr>
          <w:noProof/>
        </w:rPr>
        <w:instrText xml:space="preserve"> PAGEREF _Toc69982309 \h </w:instrText>
      </w:r>
      <w:r>
        <w:rPr>
          <w:noProof/>
        </w:rPr>
      </w:r>
      <w:r>
        <w:rPr>
          <w:noProof/>
        </w:rPr>
        <w:fldChar w:fldCharType="separate"/>
      </w:r>
      <w:r>
        <w:rPr>
          <w:noProof/>
        </w:rPr>
        <w:t>10</w:t>
      </w:r>
      <w:r>
        <w:rPr>
          <w:noProof/>
        </w:rPr>
        <w:fldChar w:fldCharType="end"/>
      </w:r>
    </w:p>
    <w:p w14:paraId="0018136F" w14:textId="3097863D" w:rsidR="005319F7" w:rsidRDefault="005319F7">
      <w:pPr>
        <w:pStyle w:val="TOC2"/>
        <w:tabs>
          <w:tab w:val="left" w:pos="880"/>
          <w:tab w:val="right" w:leader="dot" w:pos="9350"/>
        </w:tabs>
        <w:rPr>
          <w:rFonts w:eastAsiaTheme="minorEastAsia"/>
          <w:noProof/>
          <w:lang w:eastAsia="en-CA"/>
        </w:rPr>
      </w:pPr>
      <w:r w:rsidRPr="00A62394">
        <w:rPr>
          <w:noProof/>
        </w:rPr>
        <w:t>1.10</w:t>
      </w:r>
      <w:r>
        <w:rPr>
          <w:rFonts w:eastAsiaTheme="minorEastAsia"/>
          <w:noProof/>
          <w:lang w:eastAsia="en-CA"/>
        </w:rPr>
        <w:tab/>
      </w:r>
      <w:r w:rsidRPr="00A62394">
        <w:rPr>
          <w:noProof/>
        </w:rPr>
        <w:t>Working from Home</w:t>
      </w:r>
      <w:r>
        <w:rPr>
          <w:noProof/>
        </w:rPr>
        <w:tab/>
      </w:r>
      <w:r>
        <w:rPr>
          <w:noProof/>
        </w:rPr>
        <w:fldChar w:fldCharType="begin"/>
      </w:r>
      <w:r>
        <w:rPr>
          <w:noProof/>
        </w:rPr>
        <w:instrText xml:space="preserve"> PAGEREF _Toc69982310 \h </w:instrText>
      </w:r>
      <w:r>
        <w:rPr>
          <w:noProof/>
        </w:rPr>
      </w:r>
      <w:r>
        <w:rPr>
          <w:noProof/>
        </w:rPr>
        <w:fldChar w:fldCharType="separate"/>
      </w:r>
      <w:r>
        <w:rPr>
          <w:noProof/>
        </w:rPr>
        <w:t>11</w:t>
      </w:r>
      <w:r>
        <w:rPr>
          <w:noProof/>
        </w:rPr>
        <w:fldChar w:fldCharType="end"/>
      </w:r>
    </w:p>
    <w:p w14:paraId="523EF0E4" w14:textId="36AE3323" w:rsidR="001069B5" w:rsidRDefault="00531966">
      <w:r>
        <w:fldChar w:fldCharType="end"/>
      </w:r>
    </w:p>
    <w:p w14:paraId="53AC4873" w14:textId="77777777" w:rsidR="001069B5" w:rsidRDefault="001069B5">
      <w:r>
        <w:br w:type="page"/>
      </w:r>
    </w:p>
    <w:p w14:paraId="136433A7" w14:textId="77777777" w:rsidR="001069B5" w:rsidRDefault="001069B5"/>
    <w:p w14:paraId="061E5946" w14:textId="77777777" w:rsidR="00FA34FE" w:rsidRPr="00952D90" w:rsidRDefault="00FA34FE" w:rsidP="002037AF">
      <w:pPr>
        <w:pStyle w:val="Heading2"/>
      </w:pPr>
      <w:bookmarkStart w:id="0" w:name="_Toc69982301"/>
      <w:r w:rsidRPr="00952D90">
        <w:t>Purpose:</w:t>
      </w:r>
      <w:bookmarkEnd w:id="0"/>
    </w:p>
    <w:p w14:paraId="55539078" w14:textId="77777777" w:rsidR="00FA34FE" w:rsidRDefault="00FA34FE">
      <w:r>
        <w:t xml:space="preserve">The IT Recovery Plan is a supporting document to BC Registries’ Business Continuity Plan.  It defines the </w:t>
      </w:r>
      <w:r w:rsidR="00117164">
        <w:t xml:space="preserve">preventative </w:t>
      </w:r>
      <w:r>
        <w:t>controls,</w:t>
      </w:r>
      <w:r w:rsidR="00117164">
        <w:t xml:space="preserve"> recovery strategies and contingency plan</w:t>
      </w:r>
      <w:r>
        <w:t xml:space="preserve"> </w:t>
      </w:r>
      <w:r w:rsidR="00117164">
        <w:t>to restore a damaged system.</w:t>
      </w:r>
    </w:p>
    <w:p w14:paraId="01DA34B9" w14:textId="77777777" w:rsidR="00117164" w:rsidRPr="00952D90" w:rsidRDefault="00117164" w:rsidP="002037AF">
      <w:pPr>
        <w:pStyle w:val="Heading2"/>
      </w:pPr>
      <w:bookmarkStart w:id="1" w:name="_Toc69982302"/>
      <w:r w:rsidRPr="00952D90">
        <w:t>Scope:</w:t>
      </w:r>
      <w:bookmarkEnd w:id="1"/>
    </w:p>
    <w:p w14:paraId="2B254A9D" w14:textId="77777777" w:rsidR="00117164" w:rsidRDefault="00117164">
      <w:r>
        <w:t>All Registries applications:</w:t>
      </w:r>
    </w:p>
    <w:p w14:paraId="50AC45B9" w14:textId="77777777" w:rsidR="00117164" w:rsidRDefault="00117164">
      <w:r>
        <w:t xml:space="preserve">Mainframe:  </w:t>
      </w:r>
    </w:p>
    <w:p w14:paraId="017A9EE5" w14:textId="77777777" w:rsidR="00117164" w:rsidRDefault="00117164" w:rsidP="00117164">
      <w:pPr>
        <w:pStyle w:val="ListParagraph"/>
        <w:numPr>
          <w:ilvl w:val="0"/>
          <w:numId w:val="3"/>
        </w:numPr>
      </w:pPr>
      <w:r>
        <w:t>The Manufactured Home Registry - MHR</w:t>
      </w:r>
    </w:p>
    <w:p w14:paraId="582E6E43" w14:textId="77777777" w:rsidR="00117164" w:rsidRDefault="00117164" w:rsidP="00117164">
      <w:pPr>
        <w:pStyle w:val="ListParagraph"/>
        <w:numPr>
          <w:ilvl w:val="0"/>
          <w:numId w:val="3"/>
        </w:numPr>
      </w:pPr>
      <w:r>
        <w:t>Fee Accounting System – FAS/CNFA</w:t>
      </w:r>
    </w:p>
    <w:p w14:paraId="0848ED97" w14:textId="77777777" w:rsidR="00117164" w:rsidRDefault="00117164" w:rsidP="00117164">
      <w:pPr>
        <w:pStyle w:val="ListParagraph"/>
        <w:numPr>
          <w:ilvl w:val="0"/>
          <w:numId w:val="3"/>
        </w:numPr>
      </w:pPr>
      <w:r>
        <w:t xml:space="preserve">Companies Branch Registry </w:t>
      </w:r>
      <w:r w:rsidR="005F747A">
        <w:t>– COBRS</w:t>
      </w:r>
    </w:p>
    <w:p w14:paraId="70CF7259" w14:textId="77777777" w:rsidR="005F747A" w:rsidRDefault="005F747A" w:rsidP="005F747A">
      <w:r>
        <w:t>Java/Oracle/</w:t>
      </w:r>
      <w:proofErr w:type="spellStart"/>
      <w:r>
        <w:t>WebMethods</w:t>
      </w:r>
      <w:proofErr w:type="spellEnd"/>
    </w:p>
    <w:p w14:paraId="6162BEE2" w14:textId="77777777" w:rsidR="005F747A" w:rsidRDefault="005F747A" w:rsidP="005F747A">
      <w:pPr>
        <w:pStyle w:val="ListParagraph"/>
        <w:numPr>
          <w:ilvl w:val="0"/>
          <w:numId w:val="4"/>
        </w:numPr>
      </w:pPr>
      <w:r>
        <w:t>Corporate Online - COLIN</w:t>
      </w:r>
    </w:p>
    <w:p w14:paraId="2441DC5D" w14:textId="77777777" w:rsidR="005F747A" w:rsidRDefault="005F747A" w:rsidP="005F747A">
      <w:pPr>
        <w:pStyle w:val="ListParagraph"/>
        <w:numPr>
          <w:ilvl w:val="0"/>
          <w:numId w:val="4"/>
        </w:numPr>
      </w:pPr>
      <w:proofErr w:type="spellStart"/>
      <w:r>
        <w:t>OneStop</w:t>
      </w:r>
      <w:proofErr w:type="spellEnd"/>
    </w:p>
    <w:p w14:paraId="0DAFA3B8" w14:textId="77777777" w:rsidR="004E327B" w:rsidRDefault="004E327B" w:rsidP="005F747A">
      <w:pPr>
        <w:pStyle w:val="ListParagraph"/>
        <w:numPr>
          <w:ilvl w:val="0"/>
          <w:numId w:val="4"/>
        </w:numPr>
      </w:pPr>
      <w:r>
        <w:t>Address Change BC</w:t>
      </w:r>
    </w:p>
    <w:p w14:paraId="26288BB5" w14:textId="77777777" w:rsidR="005F747A" w:rsidRDefault="005F747A" w:rsidP="005F747A">
      <w:pPr>
        <w:pStyle w:val="ListParagraph"/>
        <w:numPr>
          <w:ilvl w:val="0"/>
          <w:numId w:val="4"/>
        </w:numPr>
      </w:pPr>
      <w:r>
        <w:t>Societies and Firms Online – SOFI</w:t>
      </w:r>
    </w:p>
    <w:p w14:paraId="7C846BA1" w14:textId="77777777" w:rsidR="00626D86" w:rsidRDefault="00626D86" w:rsidP="005F747A">
      <w:pPr>
        <w:pStyle w:val="ListParagraph"/>
        <w:numPr>
          <w:ilvl w:val="0"/>
          <w:numId w:val="4"/>
        </w:numPr>
      </w:pPr>
      <w:r>
        <w:t xml:space="preserve">Societies – REGI </w:t>
      </w:r>
    </w:p>
    <w:p w14:paraId="7F21E743" w14:textId="77777777" w:rsidR="005F747A" w:rsidRDefault="005F747A" w:rsidP="005F747A">
      <w:pPr>
        <w:pStyle w:val="ListParagraph"/>
        <w:numPr>
          <w:ilvl w:val="0"/>
          <w:numId w:val="4"/>
        </w:numPr>
      </w:pPr>
      <w:r>
        <w:t>Names Requests Online – NRO</w:t>
      </w:r>
    </w:p>
    <w:p w14:paraId="52B1E535" w14:textId="77777777" w:rsidR="00E418DB" w:rsidRDefault="00E418DB" w:rsidP="005F747A">
      <w:pPr>
        <w:pStyle w:val="ListParagraph"/>
        <w:numPr>
          <w:ilvl w:val="0"/>
          <w:numId w:val="4"/>
        </w:numPr>
      </w:pPr>
      <w:r>
        <w:t>MHR front end – MHR</w:t>
      </w:r>
    </w:p>
    <w:p w14:paraId="0DB30370" w14:textId="77777777" w:rsidR="00E418DB" w:rsidRDefault="00E418DB" w:rsidP="005F747A">
      <w:pPr>
        <w:pStyle w:val="ListParagraph"/>
        <w:numPr>
          <w:ilvl w:val="0"/>
          <w:numId w:val="4"/>
        </w:numPr>
      </w:pPr>
      <w:r>
        <w:t>Business Number Index and BN hub</w:t>
      </w:r>
    </w:p>
    <w:p w14:paraId="2797A9B8" w14:textId="4F8E12B7" w:rsidR="00027495" w:rsidRDefault="00AA6832" w:rsidP="005F747A">
      <w:pPr>
        <w:pStyle w:val="ListParagraph"/>
        <w:numPr>
          <w:ilvl w:val="0"/>
          <w:numId w:val="4"/>
        </w:numPr>
      </w:pPr>
      <w:r>
        <w:t>MRAS</w:t>
      </w:r>
      <w:r w:rsidR="00626D86">
        <w:t xml:space="preserve"> </w:t>
      </w:r>
      <w:r w:rsidR="009E6DB8">
        <w:t>services and data</w:t>
      </w:r>
      <w:r w:rsidR="00027495">
        <w:t xml:space="preserve"> </w:t>
      </w:r>
    </w:p>
    <w:p w14:paraId="0FFC3AEE" w14:textId="5B7C6B82" w:rsidR="00AA6832" w:rsidRDefault="00AA6832" w:rsidP="005F747A">
      <w:pPr>
        <w:pStyle w:val="ListParagraph"/>
        <w:numPr>
          <w:ilvl w:val="0"/>
          <w:numId w:val="4"/>
        </w:numPr>
      </w:pPr>
      <w:proofErr w:type="spellStart"/>
      <w:r>
        <w:t>Bambora</w:t>
      </w:r>
      <w:proofErr w:type="spellEnd"/>
      <w:r>
        <w:t xml:space="preserve"> payment gateway</w:t>
      </w:r>
    </w:p>
    <w:p w14:paraId="49FB20BD" w14:textId="77777777" w:rsidR="00FA4E55" w:rsidRDefault="00FA4E55" w:rsidP="00FA4E55">
      <w:proofErr w:type="spellStart"/>
      <w:r>
        <w:t>Openshift</w:t>
      </w:r>
      <w:proofErr w:type="spellEnd"/>
      <w:r>
        <w:t xml:space="preserve"> Applications &amp; Services</w:t>
      </w:r>
    </w:p>
    <w:p w14:paraId="4223DF3B" w14:textId="77777777" w:rsidR="00FA4E55" w:rsidRDefault="00FA4E55" w:rsidP="00FA4E55">
      <w:pPr>
        <w:pStyle w:val="ListParagraph"/>
        <w:numPr>
          <w:ilvl w:val="0"/>
          <w:numId w:val="26"/>
        </w:numPr>
      </w:pPr>
      <w:proofErr w:type="spellStart"/>
      <w:r>
        <w:t>Namex</w:t>
      </w:r>
      <w:proofErr w:type="spellEnd"/>
    </w:p>
    <w:p w14:paraId="7537BBD6" w14:textId="77777777" w:rsidR="00FA4E55" w:rsidRDefault="00FA4E55" w:rsidP="00FA4E55">
      <w:pPr>
        <w:pStyle w:val="ListParagraph"/>
        <w:numPr>
          <w:ilvl w:val="0"/>
          <w:numId w:val="26"/>
        </w:numPr>
      </w:pPr>
      <w:r>
        <w:t>Name Request</w:t>
      </w:r>
    </w:p>
    <w:p w14:paraId="762E0609" w14:textId="77777777" w:rsidR="00FA4E55" w:rsidRDefault="00FA4E55" w:rsidP="00FA4E55">
      <w:pPr>
        <w:pStyle w:val="ListParagraph"/>
        <w:numPr>
          <w:ilvl w:val="0"/>
          <w:numId w:val="26"/>
        </w:numPr>
      </w:pPr>
      <w:r>
        <w:t>Business Registry (Business Entity Filings)</w:t>
      </w:r>
    </w:p>
    <w:p w14:paraId="5EAA8CDD" w14:textId="77777777" w:rsidR="00FA4E55" w:rsidRDefault="00FA4E55" w:rsidP="00FA4E55">
      <w:pPr>
        <w:pStyle w:val="ListParagraph"/>
        <w:numPr>
          <w:ilvl w:val="0"/>
          <w:numId w:val="26"/>
        </w:numPr>
      </w:pPr>
      <w:r>
        <w:t xml:space="preserve">Authentication, Account Management &amp; Payments </w:t>
      </w:r>
    </w:p>
    <w:p w14:paraId="4FEAF564" w14:textId="6A6B3942" w:rsidR="00FA4E55" w:rsidRDefault="00FA4E55" w:rsidP="00FA4E55">
      <w:pPr>
        <w:pStyle w:val="ListParagraph"/>
        <w:numPr>
          <w:ilvl w:val="0"/>
          <w:numId w:val="26"/>
        </w:numPr>
      </w:pPr>
      <w:r>
        <w:t>Credit Card Payments (Direct Pay)</w:t>
      </w:r>
    </w:p>
    <w:p w14:paraId="2E808C5E" w14:textId="30AABE14" w:rsidR="001B198B" w:rsidRDefault="001B198B" w:rsidP="00FA4E55">
      <w:pPr>
        <w:pStyle w:val="ListParagraph"/>
        <w:numPr>
          <w:ilvl w:val="0"/>
          <w:numId w:val="26"/>
        </w:numPr>
      </w:pPr>
      <w:r>
        <w:t>The Personal Property Registry (PPR)</w:t>
      </w:r>
    </w:p>
    <w:p w14:paraId="0056BD02" w14:textId="77777777" w:rsidR="005F747A" w:rsidRDefault="005F747A" w:rsidP="005F747A">
      <w:r>
        <w:t>Other</w:t>
      </w:r>
    </w:p>
    <w:p w14:paraId="1A9D9BF1" w14:textId="77777777" w:rsidR="005F747A" w:rsidRDefault="005F747A" w:rsidP="005F747A">
      <w:pPr>
        <w:pStyle w:val="ListParagraph"/>
        <w:numPr>
          <w:ilvl w:val="0"/>
          <w:numId w:val="5"/>
        </w:numPr>
      </w:pPr>
      <w:r>
        <w:t>Client Letters</w:t>
      </w:r>
    </w:p>
    <w:p w14:paraId="2B743875" w14:textId="77777777" w:rsidR="005F747A" w:rsidRDefault="005F747A" w:rsidP="005F747A">
      <w:pPr>
        <w:pStyle w:val="ListParagraph"/>
        <w:numPr>
          <w:ilvl w:val="0"/>
          <w:numId w:val="5"/>
        </w:numPr>
      </w:pPr>
      <w:r>
        <w:t>The scanning application</w:t>
      </w:r>
    </w:p>
    <w:p w14:paraId="24A6A26D" w14:textId="77777777" w:rsidR="00FA34FE" w:rsidRPr="00952D90" w:rsidRDefault="00FA34FE" w:rsidP="002037AF">
      <w:pPr>
        <w:pStyle w:val="Heading2"/>
      </w:pPr>
      <w:bookmarkStart w:id="2" w:name="_Toc69982303"/>
      <w:r w:rsidRPr="00952D90">
        <w:lastRenderedPageBreak/>
        <w:t>Goal:</w:t>
      </w:r>
      <w:bookmarkEnd w:id="2"/>
    </w:p>
    <w:p w14:paraId="27B1E4F3" w14:textId="77777777" w:rsidR="00FA34FE" w:rsidRDefault="00FA34FE" w:rsidP="00FA34FE">
      <w:pPr>
        <w:autoSpaceDE w:val="0"/>
        <w:autoSpaceDN w:val="0"/>
        <w:adjustRightInd w:val="0"/>
        <w:spacing w:after="0" w:line="240" w:lineRule="auto"/>
      </w:pPr>
      <w:r>
        <w:t xml:space="preserve">To </w:t>
      </w:r>
      <w:r w:rsidRPr="00FA34FE">
        <w:t>identify</w:t>
      </w:r>
      <w:r>
        <w:t xml:space="preserve"> the</w:t>
      </w:r>
      <w:r w:rsidRPr="00FA34FE">
        <w:t xml:space="preserve"> processes and resources </w:t>
      </w:r>
      <w:r>
        <w:t xml:space="preserve">at BC Registries </w:t>
      </w:r>
      <w:r w:rsidRPr="00FA34FE">
        <w:t>tha</w:t>
      </w:r>
      <w:r w:rsidR="009E6DB8">
        <w:t>t are truly critical, develop</w:t>
      </w:r>
      <w:r w:rsidRPr="00FA34FE">
        <w:t xml:space="preserve"> realistic recovery objecti</w:t>
      </w:r>
      <w:r w:rsidR="009E6DB8">
        <w:t>ves for them and then develop</w:t>
      </w:r>
      <w:r w:rsidRPr="00FA34FE">
        <w:t xml:space="preserve"> a plan that can achieve those objectives as simply and cost-effectively as possible</w:t>
      </w:r>
    </w:p>
    <w:p w14:paraId="6EA8FE57" w14:textId="77777777" w:rsidR="00FA34FE" w:rsidRDefault="00FA34FE" w:rsidP="00FA34FE">
      <w:pPr>
        <w:autoSpaceDE w:val="0"/>
        <w:autoSpaceDN w:val="0"/>
        <w:adjustRightInd w:val="0"/>
        <w:spacing w:after="0" w:line="240" w:lineRule="auto"/>
      </w:pPr>
    </w:p>
    <w:p w14:paraId="6432350E" w14:textId="77777777" w:rsidR="00FA34FE" w:rsidRPr="00B70A13" w:rsidRDefault="00FA34FE" w:rsidP="00FA4E55">
      <w:pPr>
        <w:pStyle w:val="Heading2"/>
      </w:pPr>
      <w:bookmarkStart w:id="3" w:name="_Toc69982304"/>
      <w:r w:rsidRPr="00B70A13">
        <w:t>Risk:</w:t>
      </w:r>
      <w:bookmarkEnd w:id="3"/>
    </w:p>
    <w:p w14:paraId="752A5830" w14:textId="77777777" w:rsidR="00FA34FE" w:rsidRDefault="00FA34FE" w:rsidP="00FA34FE">
      <w:pPr>
        <w:pStyle w:val="ListParagraph"/>
        <w:numPr>
          <w:ilvl w:val="0"/>
          <w:numId w:val="1"/>
        </w:numPr>
        <w:autoSpaceDE w:val="0"/>
        <w:autoSpaceDN w:val="0"/>
        <w:adjustRightInd w:val="0"/>
        <w:spacing w:after="0" w:line="240" w:lineRule="auto"/>
      </w:pPr>
      <w:r>
        <w:t>All or some of BC Registries applications or supporting infrastructure are unavailable due to a disaster.</w:t>
      </w:r>
    </w:p>
    <w:p w14:paraId="74861E2C" w14:textId="77777777" w:rsidR="006028B9" w:rsidRDefault="006028B9" w:rsidP="00FA34FE">
      <w:pPr>
        <w:pStyle w:val="ListParagraph"/>
        <w:numPr>
          <w:ilvl w:val="0"/>
          <w:numId w:val="1"/>
        </w:numPr>
        <w:autoSpaceDE w:val="0"/>
        <w:autoSpaceDN w:val="0"/>
        <w:adjustRightInd w:val="0"/>
        <w:spacing w:after="0" w:line="240" w:lineRule="auto"/>
      </w:pPr>
      <w:r>
        <w:t>All or some of BC Registries applications or supporting infrastructure are unavailable due to a hardware failure.</w:t>
      </w:r>
    </w:p>
    <w:p w14:paraId="58407E2F" w14:textId="77777777" w:rsidR="006028B9" w:rsidRDefault="006028B9" w:rsidP="00FA34FE">
      <w:pPr>
        <w:pStyle w:val="ListParagraph"/>
        <w:numPr>
          <w:ilvl w:val="0"/>
          <w:numId w:val="1"/>
        </w:numPr>
        <w:autoSpaceDE w:val="0"/>
        <w:autoSpaceDN w:val="0"/>
        <w:adjustRightInd w:val="0"/>
        <w:spacing w:after="0" w:line="240" w:lineRule="auto"/>
      </w:pPr>
      <w:r>
        <w:t xml:space="preserve">All or some of BC Registries applications or supporting infrastructure are unavailable due to a </w:t>
      </w:r>
      <w:r w:rsidR="007E77C9">
        <w:t xml:space="preserve">major </w:t>
      </w:r>
      <w:r>
        <w:t>network outage</w:t>
      </w:r>
    </w:p>
    <w:p w14:paraId="3D35C92F" w14:textId="77777777" w:rsidR="00FA34FE" w:rsidRDefault="00FA34FE" w:rsidP="00FA34FE">
      <w:pPr>
        <w:autoSpaceDE w:val="0"/>
        <w:autoSpaceDN w:val="0"/>
        <w:adjustRightInd w:val="0"/>
        <w:spacing w:after="0" w:line="240" w:lineRule="auto"/>
      </w:pPr>
    </w:p>
    <w:p w14:paraId="5373F06E" w14:textId="5D34332E" w:rsidR="00FA34FE" w:rsidRPr="00952D90" w:rsidRDefault="004E110E" w:rsidP="002037AF">
      <w:pPr>
        <w:pStyle w:val="Heading2"/>
      </w:pPr>
      <w:bookmarkStart w:id="4" w:name="_Toc69982305"/>
      <w:r w:rsidRPr="00952D90">
        <w:t>Recovery strategies – legacy applications</w:t>
      </w:r>
      <w:r w:rsidR="00FA34FE" w:rsidRPr="00952D90">
        <w:t>:</w:t>
      </w:r>
      <w:bookmarkEnd w:id="4"/>
    </w:p>
    <w:p w14:paraId="21DB9C6E" w14:textId="59950C4C" w:rsidR="00117164" w:rsidRDefault="00117164" w:rsidP="00FA34FE">
      <w:pPr>
        <w:autoSpaceDE w:val="0"/>
        <w:autoSpaceDN w:val="0"/>
        <w:adjustRightInd w:val="0"/>
        <w:spacing w:after="0" w:line="240" w:lineRule="auto"/>
      </w:pPr>
    </w:p>
    <w:p w14:paraId="4605B83E" w14:textId="23A68996" w:rsidR="004E110E" w:rsidRPr="00952D90" w:rsidRDefault="004E110E" w:rsidP="00952D90">
      <w:pPr>
        <w:rPr>
          <w:b/>
        </w:rPr>
      </w:pPr>
      <w:r w:rsidRPr="00952D90">
        <w:rPr>
          <w:b/>
        </w:rPr>
        <w:t xml:space="preserve">Preventative </w:t>
      </w:r>
      <w:r w:rsidR="00FA4E55">
        <w:rPr>
          <w:b/>
        </w:rPr>
        <w:t>M</w:t>
      </w:r>
      <w:r w:rsidRPr="00952D90">
        <w:rPr>
          <w:b/>
        </w:rPr>
        <w:t>easures</w:t>
      </w:r>
    </w:p>
    <w:p w14:paraId="010CF418" w14:textId="77777777" w:rsidR="00FA34FE" w:rsidRDefault="00117164" w:rsidP="00117164">
      <w:pPr>
        <w:pStyle w:val="ListParagraph"/>
        <w:numPr>
          <w:ilvl w:val="0"/>
          <w:numId w:val="2"/>
        </w:numPr>
        <w:autoSpaceDE w:val="0"/>
        <w:autoSpaceDN w:val="0"/>
        <w:adjustRightInd w:val="0"/>
        <w:spacing w:after="0" w:line="240" w:lineRule="auto"/>
      </w:pPr>
      <w:r>
        <w:t xml:space="preserve">Geographic Dispersion </w:t>
      </w:r>
      <w:r w:rsidR="004E327B">
        <w:t>–</w:t>
      </w:r>
      <w:r>
        <w:t xml:space="preserve"> Applications and their supporting infrastructure are hosted in </w:t>
      </w:r>
      <w:r w:rsidR="00A82030">
        <w:t xml:space="preserve">hardened </w:t>
      </w:r>
      <w:r>
        <w:t xml:space="preserve">data centres in Calgary and Kamloops.  </w:t>
      </w:r>
    </w:p>
    <w:p w14:paraId="68FCDECF" w14:textId="77777777" w:rsidR="005F747A" w:rsidRDefault="005F747A" w:rsidP="00A82030">
      <w:pPr>
        <w:pStyle w:val="ListParagraph"/>
        <w:numPr>
          <w:ilvl w:val="1"/>
          <w:numId w:val="2"/>
        </w:numPr>
        <w:autoSpaceDE w:val="0"/>
        <w:autoSpaceDN w:val="0"/>
        <w:adjustRightInd w:val="0"/>
        <w:spacing w:after="0" w:line="240" w:lineRule="auto"/>
      </w:pPr>
      <w:r>
        <w:t>Production java/oracle applications hosted in Kamloops.  Development and test environments hosted in Calgary.</w:t>
      </w:r>
    </w:p>
    <w:p w14:paraId="47FC9DD7" w14:textId="77777777" w:rsidR="005F747A" w:rsidRDefault="005F747A" w:rsidP="00A82030">
      <w:pPr>
        <w:pStyle w:val="ListParagraph"/>
        <w:numPr>
          <w:ilvl w:val="1"/>
          <w:numId w:val="2"/>
        </w:numPr>
        <w:autoSpaceDE w:val="0"/>
        <w:autoSpaceDN w:val="0"/>
        <w:adjustRightInd w:val="0"/>
        <w:spacing w:after="0" w:line="240" w:lineRule="auto"/>
      </w:pPr>
      <w:r>
        <w:t>Mainframe applications were moved to Calgary in January 2011.</w:t>
      </w:r>
    </w:p>
    <w:p w14:paraId="414022F6" w14:textId="77777777" w:rsidR="00117164" w:rsidRDefault="00117164" w:rsidP="00117164">
      <w:pPr>
        <w:pStyle w:val="ListParagraph"/>
        <w:numPr>
          <w:ilvl w:val="0"/>
          <w:numId w:val="2"/>
        </w:numPr>
        <w:autoSpaceDE w:val="0"/>
        <w:autoSpaceDN w:val="0"/>
        <w:adjustRightInd w:val="0"/>
        <w:spacing w:after="0" w:line="240" w:lineRule="auto"/>
      </w:pPr>
      <w:r>
        <w:t xml:space="preserve">Nightly </w:t>
      </w:r>
      <w:r w:rsidR="00A82030">
        <w:t>incremental and</w:t>
      </w:r>
      <w:r>
        <w:t xml:space="preserve"> weekly full backups of all applications and data</w:t>
      </w:r>
      <w:r w:rsidR="00B70A13">
        <w:t xml:space="preserve"> (</w:t>
      </w:r>
      <w:proofErr w:type="spellStart"/>
      <w:r w:rsidR="00B70A13">
        <w:t>Rman</w:t>
      </w:r>
      <w:proofErr w:type="spellEnd"/>
      <w:r w:rsidR="00B70A13">
        <w:t xml:space="preserve"> or data export)</w:t>
      </w:r>
      <w:r>
        <w:t>.</w:t>
      </w:r>
    </w:p>
    <w:p w14:paraId="548A19BF" w14:textId="77777777" w:rsidR="00390EB5" w:rsidRDefault="00390EB5" w:rsidP="00117164">
      <w:pPr>
        <w:pStyle w:val="ListParagraph"/>
        <w:numPr>
          <w:ilvl w:val="0"/>
          <w:numId w:val="2"/>
        </w:numPr>
        <w:autoSpaceDE w:val="0"/>
        <w:autoSpaceDN w:val="0"/>
        <w:adjustRightInd w:val="0"/>
        <w:spacing w:after="0" w:line="240" w:lineRule="auto"/>
      </w:pPr>
      <w:r>
        <w:t>Real time production database replication to standby databases in alternate data centre.</w:t>
      </w:r>
    </w:p>
    <w:p w14:paraId="510AA12F" w14:textId="531FDB5B" w:rsidR="00A82030" w:rsidRDefault="00A82030" w:rsidP="00117164">
      <w:pPr>
        <w:pStyle w:val="ListParagraph"/>
        <w:numPr>
          <w:ilvl w:val="0"/>
          <w:numId w:val="2"/>
        </w:numPr>
        <w:autoSpaceDE w:val="0"/>
        <w:autoSpaceDN w:val="0"/>
        <w:adjustRightInd w:val="0"/>
        <w:spacing w:after="0" w:line="240" w:lineRule="auto"/>
      </w:pPr>
      <w:r>
        <w:t>Oracle database logs replicated between data centres for critical applications</w:t>
      </w:r>
      <w:r w:rsidR="00E65D7D">
        <w:t>.</w:t>
      </w:r>
    </w:p>
    <w:p w14:paraId="1FD65806" w14:textId="77777777" w:rsidR="00A82030" w:rsidRDefault="00A82030" w:rsidP="00117164">
      <w:pPr>
        <w:pStyle w:val="ListParagraph"/>
        <w:numPr>
          <w:ilvl w:val="0"/>
          <w:numId w:val="2"/>
        </w:numPr>
        <w:autoSpaceDE w:val="0"/>
        <w:autoSpaceDN w:val="0"/>
        <w:adjustRightInd w:val="0"/>
        <w:spacing w:after="0" w:line="240" w:lineRule="auto"/>
      </w:pPr>
      <w:r>
        <w:t>Use of virtual servers with all data located on a Storage Area Network facilitates rapid recovery from a server failure.</w:t>
      </w:r>
    </w:p>
    <w:p w14:paraId="7CFBB0BF" w14:textId="77777777" w:rsidR="00027495" w:rsidRDefault="00027495" w:rsidP="00117164">
      <w:pPr>
        <w:pStyle w:val="ListParagraph"/>
        <w:numPr>
          <w:ilvl w:val="0"/>
          <w:numId w:val="2"/>
        </w:numPr>
        <w:autoSpaceDE w:val="0"/>
        <w:autoSpaceDN w:val="0"/>
        <w:adjustRightInd w:val="0"/>
        <w:spacing w:after="0" w:line="240" w:lineRule="auto"/>
      </w:pPr>
      <w:r>
        <w:t>Cloud based storage of critical technical instructions and documentation</w:t>
      </w:r>
      <w:r w:rsidR="009E6DB8">
        <w:t xml:space="preserve"> in </w:t>
      </w:r>
      <w:hyperlink r:id="rId8" w:history="1">
        <w:r w:rsidR="009E6DB8" w:rsidRPr="009E6DB8">
          <w:rPr>
            <w:rStyle w:val="Hyperlink"/>
          </w:rPr>
          <w:t>Service Now</w:t>
        </w:r>
      </w:hyperlink>
      <w:r w:rsidR="009E6DB8">
        <w:t xml:space="preserve"> </w:t>
      </w:r>
      <w:r w:rsidR="00831BBE">
        <w:t>.</w:t>
      </w:r>
    </w:p>
    <w:p w14:paraId="5EB89608" w14:textId="77777777" w:rsidR="00A82030" w:rsidRDefault="00A82030" w:rsidP="00117164">
      <w:pPr>
        <w:pStyle w:val="ListParagraph"/>
        <w:numPr>
          <w:ilvl w:val="0"/>
          <w:numId w:val="2"/>
        </w:numPr>
        <w:autoSpaceDE w:val="0"/>
        <w:autoSpaceDN w:val="0"/>
        <w:adjustRightInd w:val="0"/>
        <w:spacing w:after="0" w:line="240" w:lineRule="auto"/>
      </w:pPr>
      <w:r>
        <w:t>The use of a</w:t>
      </w:r>
      <w:r w:rsidR="009E6DB8">
        <w:t xml:space="preserve"> remote</w:t>
      </w:r>
      <w:r>
        <w:t xml:space="preserve"> recovery site for mainframe applications that is tested annually during the IT Recovery </w:t>
      </w:r>
      <w:r w:rsidR="004F1993">
        <w:t>Exercise</w:t>
      </w:r>
      <w:r>
        <w:t xml:space="preserve"> – ITRE.</w:t>
      </w:r>
    </w:p>
    <w:p w14:paraId="49E61721" w14:textId="77777777" w:rsidR="004E110E" w:rsidRDefault="004E110E" w:rsidP="004E110E">
      <w:pPr>
        <w:autoSpaceDE w:val="0"/>
        <w:autoSpaceDN w:val="0"/>
        <w:adjustRightInd w:val="0"/>
        <w:spacing w:after="0" w:line="240" w:lineRule="auto"/>
      </w:pPr>
    </w:p>
    <w:p w14:paraId="211DD390" w14:textId="225FCD94" w:rsidR="004E110E" w:rsidRPr="00952D90" w:rsidRDefault="004E110E" w:rsidP="00FA4E55">
      <w:pPr>
        <w:rPr>
          <w:b/>
        </w:rPr>
      </w:pPr>
      <w:r w:rsidRPr="00952D90">
        <w:rPr>
          <w:b/>
        </w:rPr>
        <w:t xml:space="preserve">Recovery </w:t>
      </w:r>
      <w:r w:rsidR="00FA4E55">
        <w:rPr>
          <w:b/>
        </w:rPr>
        <w:t>A</w:t>
      </w:r>
      <w:r w:rsidRPr="00952D90">
        <w:rPr>
          <w:b/>
        </w:rPr>
        <w:t>pproach</w:t>
      </w:r>
    </w:p>
    <w:p w14:paraId="6A609A7A" w14:textId="61AE80DD" w:rsidR="00626D86" w:rsidRDefault="00626D86" w:rsidP="004E110E">
      <w:pPr>
        <w:autoSpaceDE w:val="0"/>
        <w:autoSpaceDN w:val="0"/>
        <w:adjustRightInd w:val="0"/>
        <w:spacing w:after="0" w:line="240" w:lineRule="auto"/>
      </w:pPr>
      <w:r>
        <w:t>Recovery from a localized infrastructure failure (</w:t>
      </w:r>
      <w:proofErr w:type="gramStart"/>
      <w:r>
        <w:t>e.g.</w:t>
      </w:r>
      <w:proofErr w:type="gramEnd"/>
      <w:r>
        <w:t xml:space="preserve"> a server) will be managed by SSBC. There is no formal SLA at the server </w:t>
      </w:r>
      <w:proofErr w:type="gramStart"/>
      <w:r>
        <w:t>level, but</w:t>
      </w:r>
      <w:proofErr w:type="gramEnd"/>
      <w:r>
        <w:t xml:space="preserve"> expected time to restore service should be within a day.</w:t>
      </w:r>
      <w:r w:rsidR="004E110E">
        <w:t xml:space="preserve"> In the event that a server needs to be recreated, server recovery is from the full or incremental server backup listed below.</w:t>
      </w:r>
    </w:p>
    <w:p w14:paraId="75024FB2" w14:textId="74B84F14" w:rsidR="004E110E" w:rsidRDefault="004E110E" w:rsidP="004E110E">
      <w:pPr>
        <w:autoSpaceDE w:val="0"/>
        <w:autoSpaceDN w:val="0"/>
        <w:adjustRightInd w:val="0"/>
        <w:spacing w:after="0" w:line="240" w:lineRule="auto"/>
      </w:pPr>
    </w:p>
    <w:p w14:paraId="2C3DA983" w14:textId="67D325DC" w:rsidR="004E110E" w:rsidRDefault="004E110E" w:rsidP="00952D90">
      <w:pPr>
        <w:autoSpaceDE w:val="0"/>
        <w:autoSpaceDN w:val="0"/>
        <w:adjustRightInd w:val="0"/>
        <w:spacing w:after="0" w:line="240" w:lineRule="auto"/>
      </w:pPr>
      <w:r>
        <w:t>Recovery from database corruption is from the full or incremental database backup and application of transaction logs to the point of failure.</w:t>
      </w:r>
    </w:p>
    <w:p w14:paraId="171337E7" w14:textId="524774F3" w:rsidR="00626D86" w:rsidRDefault="00626D86">
      <w:pPr>
        <w:autoSpaceDE w:val="0"/>
        <w:autoSpaceDN w:val="0"/>
        <w:adjustRightInd w:val="0"/>
        <w:spacing w:after="0" w:line="240" w:lineRule="auto"/>
      </w:pPr>
      <w:r>
        <w:lastRenderedPageBreak/>
        <w:t>Widespread failure (</w:t>
      </w:r>
      <w:proofErr w:type="gramStart"/>
      <w:r>
        <w:t>e.g.</w:t>
      </w:r>
      <w:proofErr w:type="gramEnd"/>
      <w:r>
        <w:t xml:space="preserve"> loss of Kamloops datacenter) would require re-configuring a non-production environment </w:t>
      </w:r>
      <w:r w:rsidR="00AA6832">
        <w:t xml:space="preserve">in the remaining datacentre </w:t>
      </w:r>
      <w:r>
        <w:t xml:space="preserve">to take on the production load, and </w:t>
      </w:r>
      <w:r w:rsidR="00390EB5">
        <w:t xml:space="preserve">switching to the standby databases. </w:t>
      </w:r>
      <w:r w:rsidR="00E65D7D">
        <w:t>In outline, this involves:</w:t>
      </w:r>
    </w:p>
    <w:p w14:paraId="1A5E6EB6" w14:textId="553369C8" w:rsidR="00E65D7D" w:rsidRDefault="00E65D7D" w:rsidP="00E65D7D">
      <w:pPr>
        <w:pStyle w:val="ListParagraph"/>
        <w:numPr>
          <w:ilvl w:val="0"/>
          <w:numId w:val="25"/>
        </w:numPr>
        <w:autoSpaceDE w:val="0"/>
        <w:autoSpaceDN w:val="0"/>
        <w:adjustRightInd w:val="0"/>
        <w:spacing w:after="0" w:line="240" w:lineRule="auto"/>
      </w:pPr>
      <w:r>
        <w:t>Identify the servers to be used (likely Test).</w:t>
      </w:r>
    </w:p>
    <w:p w14:paraId="306DF5D9" w14:textId="5A791A4D" w:rsidR="00E65D7D" w:rsidRDefault="00E65D7D" w:rsidP="00E65D7D">
      <w:pPr>
        <w:pStyle w:val="ListParagraph"/>
        <w:numPr>
          <w:ilvl w:val="0"/>
          <w:numId w:val="25"/>
        </w:numPr>
        <w:autoSpaceDE w:val="0"/>
        <w:autoSpaceDN w:val="0"/>
        <w:adjustRightInd w:val="0"/>
        <w:spacing w:after="0" w:line="240" w:lineRule="auto"/>
      </w:pPr>
      <w:r>
        <w:t>Deploy current production versions of all applications to the replacement servers.</w:t>
      </w:r>
    </w:p>
    <w:p w14:paraId="79C872A3" w14:textId="0CA2B4DD" w:rsidR="00E65D7D" w:rsidRDefault="00E65D7D" w:rsidP="00E65D7D">
      <w:pPr>
        <w:pStyle w:val="ListParagraph"/>
        <w:numPr>
          <w:ilvl w:val="0"/>
          <w:numId w:val="25"/>
        </w:numPr>
        <w:autoSpaceDE w:val="0"/>
        <w:autoSpaceDN w:val="0"/>
        <w:adjustRightInd w:val="0"/>
        <w:spacing w:after="0" w:line="240" w:lineRule="auto"/>
      </w:pPr>
      <w:r>
        <w:t>Configure applications to use the standby databases.</w:t>
      </w:r>
    </w:p>
    <w:p w14:paraId="59014079" w14:textId="0D4871F1" w:rsidR="00E65D7D" w:rsidRDefault="00E65D7D" w:rsidP="00E65D7D">
      <w:pPr>
        <w:pStyle w:val="ListParagraph"/>
        <w:numPr>
          <w:ilvl w:val="0"/>
          <w:numId w:val="25"/>
        </w:numPr>
        <w:autoSpaceDE w:val="0"/>
        <w:autoSpaceDN w:val="0"/>
        <w:adjustRightInd w:val="0"/>
        <w:spacing w:after="0" w:line="240" w:lineRule="auto"/>
      </w:pPr>
      <w:r>
        <w:t>Configure partner connections.</w:t>
      </w:r>
    </w:p>
    <w:p w14:paraId="2F47D496" w14:textId="3CD845EC" w:rsidR="00E65D7D" w:rsidRDefault="00E65D7D" w:rsidP="00FA4E55">
      <w:pPr>
        <w:pStyle w:val="ListParagraph"/>
        <w:numPr>
          <w:ilvl w:val="0"/>
          <w:numId w:val="25"/>
        </w:numPr>
        <w:autoSpaceDE w:val="0"/>
        <w:autoSpaceDN w:val="0"/>
        <w:adjustRightInd w:val="0"/>
        <w:spacing w:after="0" w:line="240" w:lineRule="auto"/>
      </w:pPr>
      <w:r>
        <w:t>Point all URLs to the replacement applications.</w:t>
      </w:r>
    </w:p>
    <w:p w14:paraId="57545CE0" w14:textId="7F2A9DDF" w:rsidR="00FA34FE" w:rsidRDefault="00FA34FE" w:rsidP="00FA34FE">
      <w:pPr>
        <w:autoSpaceDE w:val="0"/>
        <w:autoSpaceDN w:val="0"/>
        <w:adjustRightInd w:val="0"/>
        <w:spacing w:after="0" w:line="240" w:lineRule="auto"/>
      </w:pPr>
    </w:p>
    <w:p w14:paraId="20F7605C" w14:textId="03BFDD9D" w:rsidR="004E110E" w:rsidRPr="00952D90" w:rsidRDefault="004E110E" w:rsidP="00952D90">
      <w:pPr>
        <w:rPr>
          <w:b/>
        </w:rPr>
      </w:pPr>
      <w:r w:rsidRPr="00952D90">
        <w:rPr>
          <w:b/>
        </w:rPr>
        <w:t xml:space="preserve">Backup and </w:t>
      </w:r>
      <w:r w:rsidR="00FA4E55">
        <w:rPr>
          <w:b/>
        </w:rPr>
        <w:t>R</w:t>
      </w:r>
      <w:r w:rsidRPr="00952D90">
        <w:rPr>
          <w:b/>
        </w:rPr>
        <w:t xml:space="preserve">estore </w:t>
      </w:r>
      <w:r w:rsidR="00FA4E55">
        <w:rPr>
          <w:b/>
        </w:rPr>
        <w:t>S</w:t>
      </w:r>
      <w:r w:rsidRPr="00952D90">
        <w:rPr>
          <w:b/>
        </w:rPr>
        <w:t>chedules</w:t>
      </w:r>
    </w:p>
    <w:tbl>
      <w:tblPr>
        <w:tblStyle w:val="TableGrid"/>
        <w:tblW w:w="0" w:type="auto"/>
        <w:tblLook w:val="04A0" w:firstRow="1" w:lastRow="0" w:firstColumn="1" w:lastColumn="0" w:noHBand="0" w:noVBand="1"/>
      </w:tblPr>
      <w:tblGrid>
        <w:gridCol w:w="2348"/>
        <w:gridCol w:w="2320"/>
        <w:gridCol w:w="2336"/>
        <w:gridCol w:w="2346"/>
      </w:tblGrid>
      <w:tr w:rsidR="00A82030" w14:paraId="37C2D3AB" w14:textId="77777777" w:rsidTr="00DC5280">
        <w:tc>
          <w:tcPr>
            <w:tcW w:w="2394" w:type="dxa"/>
            <w:shd w:val="clear" w:color="auto" w:fill="B8CCE4" w:themeFill="accent1" w:themeFillTint="66"/>
          </w:tcPr>
          <w:p w14:paraId="6F558E2E" w14:textId="77777777" w:rsidR="00A82030" w:rsidRPr="005E660B" w:rsidRDefault="00A82030" w:rsidP="005E660B">
            <w:pPr>
              <w:pStyle w:val="Header"/>
              <w:jc w:val="center"/>
              <w:rPr>
                <w:b/>
              </w:rPr>
            </w:pPr>
            <w:r w:rsidRPr="005E660B">
              <w:rPr>
                <w:b/>
              </w:rPr>
              <w:t>Application</w:t>
            </w:r>
          </w:p>
        </w:tc>
        <w:tc>
          <w:tcPr>
            <w:tcW w:w="2394" w:type="dxa"/>
            <w:shd w:val="clear" w:color="auto" w:fill="B8CCE4" w:themeFill="accent1" w:themeFillTint="66"/>
          </w:tcPr>
          <w:p w14:paraId="403C6556" w14:textId="77777777" w:rsidR="00A82030" w:rsidRPr="005E660B" w:rsidRDefault="00A82030" w:rsidP="005E660B">
            <w:pPr>
              <w:pStyle w:val="Header"/>
              <w:jc w:val="center"/>
              <w:rPr>
                <w:b/>
              </w:rPr>
            </w:pPr>
            <w:r w:rsidRPr="005E660B">
              <w:rPr>
                <w:b/>
              </w:rPr>
              <w:t>Status</w:t>
            </w:r>
          </w:p>
        </w:tc>
        <w:tc>
          <w:tcPr>
            <w:tcW w:w="2394" w:type="dxa"/>
            <w:shd w:val="clear" w:color="auto" w:fill="B8CCE4" w:themeFill="accent1" w:themeFillTint="66"/>
          </w:tcPr>
          <w:p w14:paraId="68085A00" w14:textId="77777777" w:rsidR="00A82030" w:rsidRPr="005E660B" w:rsidRDefault="00A82030" w:rsidP="005E660B">
            <w:pPr>
              <w:pStyle w:val="Header"/>
              <w:jc w:val="center"/>
              <w:rPr>
                <w:b/>
              </w:rPr>
            </w:pPr>
            <w:r w:rsidRPr="005E660B">
              <w:rPr>
                <w:b/>
              </w:rPr>
              <w:t>Application Recovery</w:t>
            </w:r>
            <w:r w:rsidR="006A587A" w:rsidRPr="005E660B">
              <w:rPr>
                <w:b/>
              </w:rPr>
              <w:t xml:space="preserve"> Restore From</w:t>
            </w:r>
          </w:p>
        </w:tc>
        <w:tc>
          <w:tcPr>
            <w:tcW w:w="2394" w:type="dxa"/>
            <w:shd w:val="clear" w:color="auto" w:fill="B8CCE4" w:themeFill="accent1" w:themeFillTint="66"/>
          </w:tcPr>
          <w:p w14:paraId="23718FF6" w14:textId="77777777" w:rsidR="00264F96" w:rsidRPr="005E660B" w:rsidRDefault="00A82030" w:rsidP="005E660B">
            <w:pPr>
              <w:pStyle w:val="Header"/>
              <w:jc w:val="center"/>
              <w:rPr>
                <w:b/>
              </w:rPr>
            </w:pPr>
            <w:r w:rsidRPr="005E660B">
              <w:rPr>
                <w:b/>
              </w:rPr>
              <w:t>Data Recovery</w:t>
            </w:r>
            <w:r w:rsidR="006A587A" w:rsidRPr="005E660B">
              <w:rPr>
                <w:b/>
              </w:rPr>
              <w:t xml:space="preserve"> </w:t>
            </w:r>
          </w:p>
          <w:p w14:paraId="56ACA1AA" w14:textId="77777777" w:rsidR="00A82030" w:rsidRPr="005E660B" w:rsidRDefault="006A587A" w:rsidP="005E660B">
            <w:pPr>
              <w:pStyle w:val="Header"/>
              <w:jc w:val="center"/>
              <w:rPr>
                <w:b/>
              </w:rPr>
            </w:pPr>
            <w:r w:rsidRPr="005E660B">
              <w:rPr>
                <w:b/>
              </w:rPr>
              <w:t>Restore From</w:t>
            </w:r>
          </w:p>
        </w:tc>
      </w:tr>
      <w:tr w:rsidR="00A82030" w14:paraId="5E4D32CD" w14:textId="77777777" w:rsidTr="00DC5280">
        <w:tc>
          <w:tcPr>
            <w:tcW w:w="2394" w:type="dxa"/>
          </w:tcPr>
          <w:p w14:paraId="483F29F4" w14:textId="7ECC6457" w:rsidR="00A82030" w:rsidRDefault="00A82030" w:rsidP="00A82030"/>
        </w:tc>
        <w:tc>
          <w:tcPr>
            <w:tcW w:w="2394" w:type="dxa"/>
          </w:tcPr>
          <w:p w14:paraId="3A393F85" w14:textId="4F78576D" w:rsidR="00A82030" w:rsidRDefault="00A82030" w:rsidP="00FA34FE">
            <w:pPr>
              <w:autoSpaceDE w:val="0"/>
              <w:autoSpaceDN w:val="0"/>
              <w:adjustRightInd w:val="0"/>
            </w:pPr>
          </w:p>
        </w:tc>
        <w:tc>
          <w:tcPr>
            <w:tcW w:w="2394" w:type="dxa"/>
          </w:tcPr>
          <w:p w14:paraId="4FB0A8BC" w14:textId="0A4B5052" w:rsidR="000D5768" w:rsidRDefault="000D5768" w:rsidP="00FA34FE">
            <w:pPr>
              <w:autoSpaceDE w:val="0"/>
              <w:autoSpaceDN w:val="0"/>
              <w:adjustRightInd w:val="0"/>
            </w:pPr>
          </w:p>
        </w:tc>
        <w:tc>
          <w:tcPr>
            <w:tcW w:w="2394" w:type="dxa"/>
          </w:tcPr>
          <w:p w14:paraId="69257D84" w14:textId="05B0173E" w:rsidR="00A82030" w:rsidRDefault="00A82030" w:rsidP="000D5768">
            <w:pPr>
              <w:autoSpaceDE w:val="0"/>
              <w:autoSpaceDN w:val="0"/>
              <w:adjustRightInd w:val="0"/>
            </w:pPr>
          </w:p>
        </w:tc>
      </w:tr>
      <w:tr w:rsidR="00A82030" w14:paraId="57C969FF" w14:textId="77777777" w:rsidTr="00DC5280">
        <w:tc>
          <w:tcPr>
            <w:tcW w:w="2394" w:type="dxa"/>
          </w:tcPr>
          <w:p w14:paraId="52A2DA5B" w14:textId="77777777" w:rsidR="00A82030" w:rsidRDefault="00A82030" w:rsidP="00A82030">
            <w:r>
              <w:t xml:space="preserve">The Manufactured Home Registry </w:t>
            </w:r>
            <w:r w:rsidR="004E327B">
              <w:t>–</w:t>
            </w:r>
            <w:r>
              <w:t xml:space="preserve"> MHR</w:t>
            </w:r>
          </w:p>
        </w:tc>
        <w:tc>
          <w:tcPr>
            <w:tcW w:w="2394" w:type="dxa"/>
          </w:tcPr>
          <w:p w14:paraId="4C9FC6E0" w14:textId="77777777" w:rsidR="00A82030" w:rsidRDefault="00A82030" w:rsidP="00FA34FE">
            <w:pPr>
              <w:autoSpaceDE w:val="0"/>
              <w:autoSpaceDN w:val="0"/>
              <w:adjustRightInd w:val="0"/>
            </w:pPr>
          </w:p>
        </w:tc>
        <w:tc>
          <w:tcPr>
            <w:tcW w:w="2394" w:type="dxa"/>
          </w:tcPr>
          <w:p w14:paraId="289D55D8" w14:textId="77777777" w:rsidR="000D5768" w:rsidRDefault="000D5768" w:rsidP="000D5768">
            <w:pPr>
              <w:autoSpaceDE w:val="0"/>
              <w:autoSpaceDN w:val="0"/>
              <w:adjustRightInd w:val="0"/>
            </w:pPr>
            <w:r>
              <w:t>Nightly incremental backup</w:t>
            </w:r>
          </w:p>
          <w:p w14:paraId="36F30A79" w14:textId="77777777" w:rsidR="00A82030" w:rsidRDefault="000D5768" w:rsidP="000D5768">
            <w:pPr>
              <w:autoSpaceDE w:val="0"/>
              <w:autoSpaceDN w:val="0"/>
              <w:adjustRightInd w:val="0"/>
            </w:pPr>
            <w:r>
              <w:t>Weekly full backup</w:t>
            </w:r>
          </w:p>
        </w:tc>
        <w:tc>
          <w:tcPr>
            <w:tcW w:w="2394" w:type="dxa"/>
          </w:tcPr>
          <w:p w14:paraId="24E596FB" w14:textId="77777777" w:rsidR="000D5768" w:rsidRDefault="000D5768" w:rsidP="000D5768">
            <w:pPr>
              <w:autoSpaceDE w:val="0"/>
              <w:autoSpaceDN w:val="0"/>
              <w:adjustRightInd w:val="0"/>
            </w:pPr>
            <w:r>
              <w:t>Nightly incremental backup</w:t>
            </w:r>
          </w:p>
          <w:p w14:paraId="16DDD88D" w14:textId="77777777" w:rsidR="00A82030" w:rsidRDefault="000D5768" w:rsidP="000D5768">
            <w:pPr>
              <w:autoSpaceDE w:val="0"/>
              <w:autoSpaceDN w:val="0"/>
              <w:adjustRightInd w:val="0"/>
            </w:pPr>
            <w:r>
              <w:t>Weekly full backup</w:t>
            </w:r>
          </w:p>
        </w:tc>
      </w:tr>
      <w:tr w:rsidR="00A82030" w14:paraId="321CA5CE" w14:textId="77777777" w:rsidTr="00DC5280">
        <w:tc>
          <w:tcPr>
            <w:tcW w:w="2394" w:type="dxa"/>
          </w:tcPr>
          <w:p w14:paraId="64F42E21" w14:textId="77777777" w:rsidR="00A82030" w:rsidRDefault="00A82030" w:rsidP="00FA34FE">
            <w:pPr>
              <w:autoSpaceDE w:val="0"/>
              <w:autoSpaceDN w:val="0"/>
              <w:adjustRightInd w:val="0"/>
            </w:pPr>
            <w:r>
              <w:t>Fee Accounting System – FAS/CNFA</w:t>
            </w:r>
          </w:p>
        </w:tc>
        <w:tc>
          <w:tcPr>
            <w:tcW w:w="2394" w:type="dxa"/>
          </w:tcPr>
          <w:p w14:paraId="069AA7AB" w14:textId="77777777" w:rsidR="00A82030" w:rsidRDefault="00A82030" w:rsidP="00FA34FE">
            <w:pPr>
              <w:autoSpaceDE w:val="0"/>
              <w:autoSpaceDN w:val="0"/>
              <w:adjustRightInd w:val="0"/>
            </w:pPr>
          </w:p>
        </w:tc>
        <w:tc>
          <w:tcPr>
            <w:tcW w:w="2394" w:type="dxa"/>
          </w:tcPr>
          <w:p w14:paraId="761F1260" w14:textId="77777777" w:rsidR="000D5768" w:rsidRDefault="000D5768" w:rsidP="000D5768">
            <w:pPr>
              <w:autoSpaceDE w:val="0"/>
              <w:autoSpaceDN w:val="0"/>
              <w:adjustRightInd w:val="0"/>
            </w:pPr>
            <w:r>
              <w:t>Nightly incremental backup</w:t>
            </w:r>
          </w:p>
          <w:p w14:paraId="2110E31D" w14:textId="77777777" w:rsidR="00A82030" w:rsidRDefault="000D5768" w:rsidP="000D5768">
            <w:pPr>
              <w:autoSpaceDE w:val="0"/>
              <w:autoSpaceDN w:val="0"/>
              <w:adjustRightInd w:val="0"/>
            </w:pPr>
            <w:r>
              <w:t>Weekly full backup</w:t>
            </w:r>
          </w:p>
        </w:tc>
        <w:tc>
          <w:tcPr>
            <w:tcW w:w="2394" w:type="dxa"/>
          </w:tcPr>
          <w:p w14:paraId="1FE59B4A" w14:textId="77777777" w:rsidR="000D5768" w:rsidRDefault="000D5768" w:rsidP="000D5768">
            <w:pPr>
              <w:autoSpaceDE w:val="0"/>
              <w:autoSpaceDN w:val="0"/>
              <w:adjustRightInd w:val="0"/>
            </w:pPr>
            <w:r>
              <w:t>Nightly incremental backup</w:t>
            </w:r>
          </w:p>
          <w:p w14:paraId="468331DC" w14:textId="77777777" w:rsidR="00A82030" w:rsidRDefault="000D5768" w:rsidP="000D5768">
            <w:pPr>
              <w:autoSpaceDE w:val="0"/>
              <w:autoSpaceDN w:val="0"/>
              <w:adjustRightInd w:val="0"/>
            </w:pPr>
            <w:r>
              <w:t>Weekly full backup</w:t>
            </w:r>
          </w:p>
        </w:tc>
      </w:tr>
      <w:tr w:rsidR="00A82030" w14:paraId="7788DF2C" w14:textId="77777777" w:rsidTr="00DC5280">
        <w:tc>
          <w:tcPr>
            <w:tcW w:w="2394" w:type="dxa"/>
          </w:tcPr>
          <w:p w14:paraId="1011A45C" w14:textId="77777777" w:rsidR="00A82030" w:rsidRDefault="00A82030" w:rsidP="00FA34FE">
            <w:pPr>
              <w:autoSpaceDE w:val="0"/>
              <w:autoSpaceDN w:val="0"/>
              <w:adjustRightInd w:val="0"/>
            </w:pPr>
            <w:r>
              <w:t>Companies Branch Registry – COBRS</w:t>
            </w:r>
          </w:p>
        </w:tc>
        <w:tc>
          <w:tcPr>
            <w:tcW w:w="2394" w:type="dxa"/>
          </w:tcPr>
          <w:p w14:paraId="0FDB0CB4" w14:textId="77777777" w:rsidR="00A82030" w:rsidRDefault="00A82030" w:rsidP="00FA34FE">
            <w:pPr>
              <w:autoSpaceDE w:val="0"/>
              <w:autoSpaceDN w:val="0"/>
              <w:adjustRightInd w:val="0"/>
            </w:pPr>
            <w:r>
              <w:t>Business critical</w:t>
            </w:r>
          </w:p>
        </w:tc>
        <w:tc>
          <w:tcPr>
            <w:tcW w:w="2394" w:type="dxa"/>
          </w:tcPr>
          <w:p w14:paraId="61832078" w14:textId="77777777" w:rsidR="000D5768" w:rsidRDefault="000D5768" w:rsidP="000D5768">
            <w:pPr>
              <w:autoSpaceDE w:val="0"/>
              <w:autoSpaceDN w:val="0"/>
              <w:adjustRightInd w:val="0"/>
            </w:pPr>
            <w:r>
              <w:t>Nightly incremental backup</w:t>
            </w:r>
          </w:p>
          <w:p w14:paraId="7E817594" w14:textId="77777777" w:rsidR="00A82030" w:rsidRDefault="000D5768" w:rsidP="000D5768">
            <w:pPr>
              <w:autoSpaceDE w:val="0"/>
              <w:autoSpaceDN w:val="0"/>
              <w:adjustRightInd w:val="0"/>
            </w:pPr>
            <w:r>
              <w:t>Weekly full backup</w:t>
            </w:r>
          </w:p>
        </w:tc>
        <w:tc>
          <w:tcPr>
            <w:tcW w:w="2394" w:type="dxa"/>
          </w:tcPr>
          <w:p w14:paraId="4788B4BD" w14:textId="77777777" w:rsidR="000D5768" w:rsidRDefault="000D5768" w:rsidP="000D5768">
            <w:pPr>
              <w:autoSpaceDE w:val="0"/>
              <w:autoSpaceDN w:val="0"/>
              <w:adjustRightInd w:val="0"/>
            </w:pPr>
            <w:r>
              <w:t>Nightly incremental backup</w:t>
            </w:r>
          </w:p>
          <w:p w14:paraId="628A87CE" w14:textId="77777777" w:rsidR="00A82030" w:rsidRDefault="000D5768" w:rsidP="000D5768">
            <w:pPr>
              <w:autoSpaceDE w:val="0"/>
              <w:autoSpaceDN w:val="0"/>
              <w:adjustRightInd w:val="0"/>
            </w:pPr>
            <w:r>
              <w:t>Weekly full backup</w:t>
            </w:r>
          </w:p>
        </w:tc>
      </w:tr>
      <w:tr w:rsidR="00A82030" w14:paraId="628EFC2E" w14:textId="77777777" w:rsidTr="00DC5280">
        <w:tc>
          <w:tcPr>
            <w:tcW w:w="2394" w:type="dxa"/>
          </w:tcPr>
          <w:p w14:paraId="58E6860E" w14:textId="77777777" w:rsidR="00A82030" w:rsidRDefault="00A82030" w:rsidP="00A82030">
            <w:r>
              <w:t xml:space="preserve">Corporate Online </w:t>
            </w:r>
            <w:r w:rsidR="004E327B">
              <w:t>–</w:t>
            </w:r>
            <w:r>
              <w:t xml:space="preserve"> COLIN</w:t>
            </w:r>
          </w:p>
        </w:tc>
        <w:tc>
          <w:tcPr>
            <w:tcW w:w="2394" w:type="dxa"/>
          </w:tcPr>
          <w:p w14:paraId="1EB1B6A8" w14:textId="77777777" w:rsidR="00A82030" w:rsidRDefault="00A82030" w:rsidP="00FA34FE">
            <w:pPr>
              <w:autoSpaceDE w:val="0"/>
              <w:autoSpaceDN w:val="0"/>
              <w:adjustRightInd w:val="0"/>
            </w:pPr>
            <w:r>
              <w:t>Business critical</w:t>
            </w:r>
          </w:p>
        </w:tc>
        <w:tc>
          <w:tcPr>
            <w:tcW w:w="2394" w:type="dxa"/>
          </w:tcPr>
          <w:p w14:paraId="22B91044" w14:textId="77777777" w:rsidR="000D5768" w:rsidRDefault="000D5768" w:rsidP="000D5768">
            <w:pPr>
              <w:autoSpaceDE w:val="0"/>
              <w:autoSpaceDN w:val="0"/>
              <w:adjustRightInd w:val="0"/>
            </w:pPr>
            <w:r>
              <w:t>Nightly incremental backup</w:t>
            </w:r>
          </w:p>
          <w:p w14:paraId="30B1D440" w14:textId="77777777" w:rsidR="00A82030" w:rsidRDefault="000D5768" w:rsidP="000D5768">
            <w:pPr>
              <w:autoSpaceDE w:val="0"/>
              <w:autoSpaceDN w:val="0"/>
              <w:adjustRightInd w:val="0"/>
            </w:pPr>
            <w:r>
              <w:t>Weekly full backup</w:t>
            </w:r>
          </w:p>
        </w:tc>
        <w:tc>
          <w:tcPr>
            <w:tcW w:w="2394" w:type="dxa"/>
          </w:tcPr>
          <w:p w14:paraId="31286308" w14:textId="77777777" w:rsidR="000D5768" w:rsidRDefault="000D5768" w:rsidP="000D5768">
            <w:pPr>
              <w:autoSpaceDE w:val="0"/>
              <w:autoSpaceDN w:val="0"/>
              <w:adjustRightInd w:val="0"/>
            </w:pPr>
            <w:r>
              <w:t>Nightly incremental backup</w:t>
            </w:r>
          </w:p>
          <w:p w14:paraId="756C0431" w14:textId="77777777" w:rsidR="00A82030" w:rsidRDefault="000D5768" w:rsidP="000D5768">
            <w:pPr>
              <w:autoSpaceDE w:val="0"/>
              <w:autoSpaceDN w:val="0"/>
              <w:adjustRightInd w:val="0"/>
            </w:pPr>
            <w:r>
              <w:t>Weekly full backup</w:t>
            </w:r>
          </w:p>
          <w:p w14:paraId="4BE9C748" w14:textId="77777777" w:rsidR="000D5768" w:rsidRDefault="000D5768" w:rsidP="000D5768">
            <w:pPr>
              <w:autoSpaceDE w:val="0"/>
              <w:autoSpaceDN w:val="0"/>
              <w:adjustRightInd w:val="0"/>
            </w:pPr>
            <w:r>
              <w:t>Oracle log replication to a mirrored database</w:t>
            </w:r>
          </w:p>
        </w:tc>
      </w:tr>
      <w:tr w:rsidR="00A82030" w14:paraId="7CB71B87" w14:textId="77777777" w:rsidTr="00DC5280">
        <w:tc>
          <w:tcPr>
            <w:tcW w:w="2394" w:type="dxa"/>
          </w:tcPr>
          <w:p w14:paraId="226D678D" w14:textId="77777777" w:rsidR="00A82030" w:rsidRDefault="00A82030" w:rsidP="00A82030">
            <w:proofErr w:type="spellStart"/>
            <w:r>
              <w:t>OneStop</w:t>
            </w:r>
            <w:proofErr w:type="spellEnd"/>
          </w:p>
        </w:tc>
        <w:tc>
          <w:tcPr>
            <w:tcW w:w="2394" w:type="dxa"/>
          </w:tcPr>
          <w:p w14:paraId="5A2A42D8" w14:textId="77777777" w:rsidR="00A82030" w:rsidRDefault="00A82030" w:rsidP="00FA34FE">
            <w:pPr>
              <w:autoSpaceDE w:val="0"/>
              <w:autoSpaceDN w:val="0"/>
              <w:adjustRightInd w:val="0"/>
            </w:pPr>
          </w:p>
        </w:tc>
        <w:tc>
          <w:tcPr>
            <w:tcW w:w="2394" w:type="dxa"/>
          </w:tcPr>
          <w:p w14:paraId="22534245" w14:textId="77777777" w:rsidR="000D5768" w:rsidRDefault="000D5768" w:rsidP="000D5768">
            <w:pPr>
              <w:autoSpaceDE w:val="0"/>
              <w:autoSpaceDN w:val="0"/>
              <w:adjustRightInd w:val="0"/>
            </w:pPr>
            <w:r>
              <w:t>Nightly incremental backup</w:t>
            </w:r>
          </w:p>
          <w:p w14:paraId="6F2216D2" w14:textId="77777777" w:rsidR="00A82030" w:rsidRDefault="000D5768" w:rsidP="000D5768">
            <w:pPr>
              <w:autoSpaceDE w:val="0"/>
              <w:autoSpaceDN w:val="0"/>
              <w:adjustRightInd w:val="0"/>
            </w:pPr>
            <w:r>
              <w:t>Weekly full backup</w:t>
            </w:r>
          </w:p>
        </w:tc>
        <w:tc>
          <w:tcPr>
            <w:tcW w:w="2394" w:type="dxa"/>
          </w:tcPr>
          <w:p w14:paraId="09D27A9E" w14:textId="77777777" w:rsidR="000D5768" w:rsidRDefault="000D5768" w:rsidP="000D5768">
            <w:pPr>
              <w:autoSpaceDE w:val="0"/>
              <w:autoSpaceDN w:val="0"/>
              <w:adjustRightInd w:val="0"/>
            </w:pPr>
            <w:r>
              <w:t>Nightly incremental backup</w:t>
            </w:r>
          </w:p>
          <w:p w14:paraId="6AB6AA7B" w14:textId="77777777" w:rsidR="00A82030" w:rsidRDefault="000D5768" w:rsidP="000D5768">
            <w:pPr>
              <w:autoSpaceDE w:val="0"/>
              <w:autoSpaceDN w:val="0"/>
              <w:adjustRightInd w:val="0"/>
            </w:pPr>
            <w:r>
              <w:t>Weekly full backup</w:t>
            </w:r>
          </w:p>
        </w:tc>
      </w:tr>
      <w:tr w:rsidR="004E327B" w14:paraId="217FFCDA" w14:textId="77777777" w:rsidTr="00DC5280">
        <w:tc>
          <w:tcPr>
            <w:tcW w:w="2394" w:type="dxa"/>
          </w:tcPr>
          <w:p w14:paraId="17A80AFF" w14:textId="77777777" w:rsidR="004E327B" w:rsidRDefault="004E327B" w:rsidP="00A82030">
            <w:r>
              <w:t>Address Change BC</w:t>
            </w:r>
          </w:p>
        </w:tc>
        <w:tc>
          <w:tcPr>
            <w:tcW w:w="2394" w:type="dxa"/>
          </w:tcPr>
          <w:p w14:paraId="24BAA358" w14:textId="77777777" w:rsidR="004E327B" w:rsidRDefault="004E327B" w:rsidP="00FA34FE">
            <w:pPr>
              <w:autoSpaceDE w:val="0"/>
              <w:autoSpaceDN w:val="0"/>
              <w:adjustRightInd w:val="0"/>
            </w:pPr>
          </w:p>
        </w:tc>
        <w:tc>
          <w:tcPr>
            <w:tcW w:w="2394" w:type="dxa"/>
          </w:tcPr>
          <w:p w14:paraId="27191E1E" w14:textId="77777777" w:rsidR="004E327B" w:rsidRDefault="004E327B" w:rsidP="004E327B">
            <w:pPr>
              <w:autoSpaceDE w:val="0"/>
              <w:autoSpaceDN w:val="0"/>
              <w:adjustRightInd w:val="0"/>
            </w:pPr>
            <w:r>
              <w:t>Nightly incremental backup</w:t>
            </w:r>
          </w:p>
          <w:p w14:paraId="09A532C1" w14:textId="77777777" w:rsidR="004E327B" w:rsidRDefault="004E327B" w:rsidP="004E327B">
            <w:pPr>
              <w:autoSpaceDE w:val="0"/>
              <w:autoSpaceDN w:val="0"/>
              <w:adjustRightInd w:val="0"/>
            </w:pPr>
            <w:r>
              <w:t>Weekly full backup</w:t>
            </w:r>
          </w:p>
        </w:tc>
        <w:tc>
          <w:tcPr>
            <w:tcW w:w="2394" w:type="dxa"/>
          </w:tcPr>
          <w:p w14:paraId="2198BF07" w14:textId="77777777" w:rsidR="004E327B" w:rsidRDefault="004E327B" w:rsidP="004E327B">
            <w:pPr>
              <w:autoSpaceDE w:val="0"/>
              <w:autoSpaceDN w:val="0"/>
              <w:adjustRightInd w:val="0"/>
            </w:pPr>
            <w:r>
              <w:t>Nightly incremental backup</w:t>
            </w:r>
          </w:p>
          <w:p w14:paraId="7BE529C2" w14:textId="77777777" w:rsidR="004E327B" w:rsidRDefault="004E327B" w:rsidP="004E327B">
            <w:pPr>
              <w:autoSpaceDE w:val="0"/>
              <w:autoSpaceDN w:val="0"/>
              <w:adjustRightInd w:val="0"/>
            </w:pPr>
            <w:r>
              <w:t>Weekly full backup</w:t>
            </w:r>
          </w:p>
        </w:tc>
      </w:tr>
      <w:tr w:rsidR="00A82030" w14:paraId="0717CC61" w14:textId="77777777" w:rsidTr="00DC5280">
        <w:tc>
          <w:tcPr>
            <w:tcW w:w="2394" w:type="dxa"/>
          </w:tcPr>
          <w:p w14:paraId="4613F6F6" w14:textId="77777777" w:rsidR="00A82030" w:rsidRDefault="00A82030" w:rsidP="00A82030">
            <w:r>
              <w:t>Societies and Firms Online – SOFI</w:t>
            </w:r>
          </w:p>
        </w:tc>
        <w:tc>
          <w:tcPr>
            <w:tcW w:w="2394" w:type="dxa"/>
          </w:tcPr>
          <w:p w14:paraId="06F604F3" w14:textId="77777777" w:rsidR="00A82030" w:rsidRDefault="00A82030" w:rsidP="00FA34FE">
            <w:pPr>
              <w:autoSpaceDE w:val="0"/>
              <w:autoSpaceDN w:val="0"/>
              <w:adjustRightInd w:val="0"/>
            </w:pPr>
          </w:p>
        </w:tc>
        <w:tc>
          <w:tcPr>
            <w:tcW w:w="2394" w:type="dxa"/>
          </w:tcPr>
          <w:p w14:paraId="27289FFE" w14:textId="77777777" w:rsidR="000D5768" w:rsidRDefault="000D5768" w:rsidP="000D5768">
            <w:pPr>
              <w:autoSpaceDE w:val="0"/>
              <w:autoSpaceDN w:val="0"/>
              <w:adjustRightInd w:val="0"/>
            </w:pPr>
            <w:r>
              <w:t>Nightly incremental backup</w:t>
            </w:r>
          </w:p>
          <w:p w14:paraId="5C8E9236" w14:textId="77777777" w:rsidR="00A82030" w:rsidRDefault="000D5768" w:rsidP="000D5768">
            <w:pPr>
              <w:autoSpaceDE w:val="0"/>
              <w:autoSpaceDN w:val="0"/>
              <w:adjustRightInd w:val="0"/>
            </w:pPr>
            <w:r>
              <w:t>Weekly full backup</w:t>
            </w:r>
          </w:p>
        </w:tc>
        <w:tc>
          <w:tcPr>
            <w:tcW w:w="2394" w:type="dxa"/>
          </w:tcPr>
          <w:p w14:paraId="648C11A2" w14:textId="77777777" w:rsidR="000D5768" w:rsidRDefault="000D5768" w:rsidP="000D5768">
            <w:pPr>
              <w:autoSpaceDE w:val="0"/>
              <w:autoSpaceDN w:val="0"/>
              <w:adjustRightInd w:val="0"/>
            </w:pPr>
            <w:r>
              <w:t>Nightly incremental backup</w:t>
            </w:r>
          </w:p>
          <w:p w14:paraId="6C8D62E5" w14:textId="77777777" w:rsidR="00A82030" w:rsidRDefault="000D5768" w:rsidP="000D5768">
            <w:pPr>
              <w:autoSpaceDE w:val="0"/>
              <w:autoSpaceDN w:val="0"/>
              <w:adjustRightInd w:val="0"/>
            </w:pPr>
            <w:r>
              <w:t>Weekly full backup</w:t>
            </w:r>
          </w:p>
        </w:tc>
      </w:tr>
      <w:tr w:rsidR="001E57C7" w14:paraId="4B3839FA" w14:textId="77777777" w:rsidTr="00DC5280">
        <w:tc>
          <w:tcPr>
            <w:tcW w:w="2394" w:type="dxa"/>
          </w:tcPr>
          <w:p w14:paraId="370848FB" w14:textId="77777777" w:rsidR="001E57C7" w:rsidRDefault="001E57C7" w:rsidP="001E57C7">
            <w:r>
              <w:t>Societies – REGI</w:t>
            </w:r>
          </w:p>
        </w:tc>
        <w:tc>
          <w:tcPr>
            <w:tcW w:w="2394" w:type="dxa"/>
          </w:tcPr>
          <w:p w14:paraId="53E4914F" w14:textId="77777777" w:rsidR="001E57C7" w:rsidRDefault="001E57C7" w:rsidP="00764372">
            <w:pPr>
              <w:autoSpaceDE w:val="0"/>
              <w:autoSpaceDN w:val="0"/>
              <w:adjustRightInd w:val="0"/>
            </w:pPr>
          </w:p>
        </w:tc>
        <w:tc>
          <w:tcPr>
            <w:tcW w:w="2394" w:type="dxa"/>
          </w:tcPr>
          <w:p w14:paraId="02A77286" w14:textId="77777777" w:rsidR="001E57C7" w:rsidRDefault="001E57C7" w:rsidP="00764372">
            <w:pPr>
              <w:autoSpaceDE w:val="0"/>
              <w:autoSpaceDN w:val="0"/>
              <w:adjustRightInd w:val="0"/>
            </w:pPr>
            <w:r>
              <w:t>Nightly incremental backup</w:t>
            </w:r>
          </w:p>
          <w:p w14:paraId="6CE12497" w14:textId="77777777" w:rsidR="001E57C7" w:rsidRDefault="001E57C7" w:rsidP="00764372">
            <w:pPr>
              <w:autoSpaceDE w:val="0"/>
              <w:autoSpaceDN w:val="0"/>
              <w:adjustRightInd w:val="0"/>
            </w:pPr>
            <w:r>
              <w:t>Weekly full backup</w:t>
            </w:r>
          </w:p>
        </w:tc>
        <w:tc>
          <w:tcPr>
            <w:tcW w:w="2394" w:type="dxa"/>
          </w:tcPr>
          <w:p w14:paraId="1445B19E" w14:textId="77777777" w:rsidR="001E57C7" w:rsidRDefault="001E57C7" w:rsidP="00764372">
            <w:pPr>
              <w:autoSpaceDE w:val="0"/>
              <w:autoSpaceDN w:val="0"/>
              <w:adjustRightInd w:val="0"/>
            </w:pPr>
            <w:r>
              <w:t>Nightly incremental backup</w:t>
            </w:r>
          </w:p>
          <w:p w14:paraId="50BBAF13" w14:textId="77777777" w:rsidR="001E57C7" w:rsidRDefault="001E57C7" w:rsidP="00764372">
            <w:pPr>
              <w:autoSpaceDE w:val="0"/>
              <w:autoSpaceDN w:val="0"/>
              <w:adjustRightInd w:val="0"/>
            </w:pPr>
            <w:r>
              <w:t>Weekly full backup</w:t>
            </w:r>
          </w:p>
        </w:tc>
      </w:tr>
      <w:tr w:rsidR="00A82030" w14:paraId="27767B11" w14:textId="77777777" w:rsidTr="00DC5280">
        <w:tc>
          <w:tcPr>
            <w:tcW w:w="2394" w:type="dxa"/>
          </w:tcPr>
          <w:p w14:paraId="47151000" w14:textId="77777777" w:rsidR="00A82030" w:rsidRDefault="00A82030" w:rsidP="00A82030">
            <w:r>
              <w:t>Names Requests Online – NRO</w:t>
            </w:r>
          </w:p>
        </w:tc>
        <w:tc>
          <w:tcPr>
            <w:tcW w:w="2394" w:type="dxa"/>
          </w:tcPr>
          <w:p w14:paraId="0E13A439" w14:textId="77777777" w:rsidR="00A82030" w:rsidRDefault="00A82030" w:rsidP="00FA34FE">
            <w:pPr>
              <w:autoSpaceDE w:val="0"/>
              <w:autoSpaceDN w:val="0"/>
              <w:adjustRightInd w:val="0"/>
            </w:pPr>
            <w:r>
              <w:t>Business critical</w:t>
            </w:r>
          </w:p>
        </w:tc>
        <w:tc>
          <w:tcPr>
            <w:tcW w:w="2394" w:type="dxa"/>
          </w:tcPr>
          <w:p w14:paraId="228FD87B" w14:textId="414E524A" w:rsidR="000D5768" w:rsidRDefault="000D5768" w:rsidP="000D5768">
            <w:pPr>
              <w:autoSpaceDE w:val="0"/>
              <w:autoSpaceDN w:val="0"/>
              <w:adjustRightInd w:val="0"/>
            </w:pPr>
            <w:r>
              <w:t>Nightly incremental backup</w:t>
            </w:r>
            <w:r w:rsidR="00DC5280">
              <w:t xml:space="preserve"> </w:t>
            </w:r>
          </w:p>
          <w:p w14:paraId="03709BE3" w14:textId="77777777" w:rsidR="00A82030" w:rsidRDefault="000D5768" w:rsidP="000D5768">
            <w:pPr>
              <w:autoSpaceDE w:val="0"/>
              <w:autoSpaceDN w:val="0"/>
              <w:adjustRightInd w:val="0"/>
            </w:pPr>
            <w:r>
              <w:t>Weekly full backup</w:t>
            </w:r>
          </w:p>
        </w:tc>
        <w:tc>
          <w:tcPr>
            <w:tcW w:w="2394" w:type="dxa"/>
          </w:tcPr>
          <w:p w14:paraId="12190598" w14:textId="52E1EAC3" w:rsidR="000D5768" w:rsidRDefault="000D5768" w:rsidP="000D5768">
            <w:pPr>
              <w:autoSpaceDE w:val="0"/>
              <w:autoSpaceDN w:val="0"/>
              <w:adjustRightInd w:val="0"/>
            </w:pPr>
            <w:r>
              <w:t>Nightly incremental backup</w:t>
            </w:r>
            <w:r w:rsidR="00DC5280">
              <w:t xml:space="preserve"> including </w:t>
            </w:r>
            <w:proofErr w:type="spellStart"/>
            <w:r w:rsidR="00DC5280">
              <w:t>namesp</w:t>
            </w:r>
            <w:proofErr w:type="spellEnd"/>
            <w:r w:rsidR="00DC5280">
              <w:t xml:space="preserve"> and </w:t>
            </w:r>
            <w:proofErr w:type="spellStart"/>
            <w:r w:rsidR="00DC5280">
              <w:t>globalp</w:t>
            </w:r>
            <w:proofErr w:type="spellEnd"/>
            <w:r w:rsidR="00DC5280">
              <w:t>.</w:t>
            </w:r>
          </w:p>
          <w:p w14:paraId="64F85F8C" w14:textId="77777777" w:rsidR="00A82030" w:rsidRDefault="000D5768" w:rsidP="000D5768">
            <w:pPr>
              <w:autoSpaceDE w:val="0"/>
              <w:autoSpaceDN w:val="0"/>
              <w:adjustRightInd w:val="0"/>
            </w:pPr>
            <w:r>
              <w:t>Weekly full backup</w:t>
            </w:r>
          </w:p>
        </w:tc>
      </w:tr>
      <w:tr w:rsidR="00036A0A" w14:paraId="4FE451A1" w14:textId="77777777" w:rsidTr="00DC5280">
        <w:tc>
          <w:tcPr>
            <w:tcW w:w="2394" w:type="dxa"/>
          </w:tcPr>
          <w:p w14:paraId="075C02A9" w14:textId="72A57366" w:rsidR="00036A0A" w:rsidRDefault="00AA6832" w:rsidP="00A82030">
            <w:r>
              <w:t>MRAS</w:t>
            </w:r>
          </w:p>
        </w:tc>
        <w:tc>
          <w:tcPr>
            <w:tcW w:w="2394" w:type="dxa"/>
          </w:tcPr>
          <w:p w14:paraId="6FDECBCF" w14:textId="77777777" w:rsidR="00036A0A" w:rsidRDefault="00036A0A" w:rsidP="00FA34FE">
            <w:pPr>
              <w:autoSpaceDE w:val="0"/>
              <w:autoSpaceDN w:val="0"/>
              <w:adjustRightInd w:val="0"/>
            </w:pPr>
          </w:p>
        </w:tc>
        <w:tc>
          <w:tcPr>
            <w:tcW w:w="2394" w:type="dxa"/>
          </w:tcPr>
          <w:p w14:paraId="08BAD33A" w14:textId="77777777" w:rsidR="00AA6832" w:rsidRDefault="00AA6832" w:rsidP="00AA6832">
            <w:pPr>
              <w:autoSpaceDE w:val="0"/>
              <w:autoSpaceDN w:val="0"/>
              <w:adjustRightInd w:val="0"/>
            </w:pPr>
            <w:r>
              <w:t>Nightly incremental backup</w:t>
            </w:r>
          </w:p>
          <w:p w14:paraId="513DA9CD" w14:textId="02461BE2" w:rsidR="00036A0A" w:rsidRDefault="00AA6832" w:rsidP="00AA6832">
            <w:pPr>
              <w:autoSpaceDE w:val="0"/>
              <w:autoSpaceDN w:val="0"/>
              <w:adjustRightInd w:val="0"/>
            </w:pPr>
            <w:r>
              <w:t>Weekly full backup</w:t>
            </w:r>
          </w:p>
        </w:tc>
        <w:tc>
          <w:tcPr>
            <w:tcW w:w="2394" w:type="dxa"/>
          </w:tcPr>
          <w:p w14:paraId="45A80300" w14:textId="77777777" w:rsidR="00DC3557" w:rsidRDefault="00DC3557" w:rsidP="00DC3557">
            <w:pPr>
              <w:autoSpaceDE w:val="0"/>
              <w:autoSpaceDN w:val="0"/>
              <w:adjustRightInd w:val="0"/>
            </w:pPr>
            <w:r>
              <w:t>Nightly incremental backup</w:t>
            </w:r>
          </w:p>
          <w:p w14:paraId="5987F58F" w14:textId="77777777" w:rsidR="00036A0A" w:rsidRDefault="00DC3557" w:rsidP="00DC3557">
            <w:pPr>
              <w:autoSpaceDE w:val="0"/>
              <w:autoSpaceDN w:val="0"/>
              <w:adjustRightInd w:val="0"/>
            </w:pPr>
            <w:r>
              <w:t>Weekly full backup</w:t>
            </w:r>
            <w:r w:rsidR="000D2167">
              <w:t>.,</w:t>
            </w:r>
          </w:p>
        </w:tc>
      </w:tr>
      <w:tr w:rsidR="00AA6832" w14:paraId="66E1F271" w14:textId="77777777" w:rsidTr="00DC5280">
        <w:tc>
          <w:tcPr>
            <w:tcW w:w="2394" w:type="dxa"/>
          </w:tcPr>
          <w:p w14:paraId="0E8C0BA4" w14:textId="0E37F499" w:rsidR="00AA6832" w:rsidDel="00AA6832" w:rsidRDefault="00AA6832" w:rsidP="00A82030">
            <w:r>
              <w:lastRenderedPageBreak/>
              <w:t>Payment gateway</w:t>
            </w:r>
          </w:p>
        </w:tc>
        <w:tc>
          <w:tcPr>
            <w:tcW w:w="2394" w:type="dxa"/>
          </w:tcPr>
          <w:p w14:paraId="2DA75AF6" w14:textId="1CA4C522" w:rsidR="00AA6832" w:rsidRDefault="00AA6832" w:rsidP="00FA34FE">
            <w:pPr>
              <w:autoSpaceDE w:val="0"/>
              <w:autoSpaceDN w:val="0"/>
              <w:adjustRightInd w:val="0"/>
            </w:pPr>
            <w:r>
              <w:t>Business critical (needed by COLIN and NRO)</w:t>
            </w:r>
          </w:p>
        </w:tc>
        <w:tc>
          <w:tcPr>
            <w:tcW w:w="2394" w:type="dxa"/>
          </w:tcPr>
          <w:p w14:paraId="56A86F56" w14:textId="77777777" w:rsidR="00AA6832" w:rsidRDefault="00AA6832" w:rsidP="00AA6832">
            <w:pPr>
              <w:autoSpaceDE w:val="0"/>
              <w:autoSpaceDN w:val="0"/>
              <w:adjustRightInd w:val="0"/>
            </w:pPr>
            <w:r>
              <w:t>Nightly incremental backup</w:t>
            </w:r>
          </w:p>
          <w:p w14:paraId="085954AE" w14:textId="16C425F7" w:rsidR="00AA6832" w:rsidRDefault="00AA6832" w:rsidP="00AA6832">
            <w:pPr>
              <w:autoSpaceDE w:val="0"/>
              <w:autoSpaceDN w:val="0"/>
              <w:adjustRightInd w:val="0"/>
            </w:pPr>
            <w:r>
              <w:t>Weekly full backup</w:t>
            </w:r>
          </w:p>
        </w:tc>
        <w:tc>
          <w:tcPr>
            <w:tcW w:w="2394" w:type="dxa"/>
          </w:tcPr>
          <w:p w14:paraId="66124B5C" w14:textId="4580F790" w:rsidR="00AA6832" w:rsidRDefault="00AA6832" w:rsidP="00DC3557">
            <w:pPr>
              <w:autoSpaceDE w:val="0"/>
              <w:autoSpaceDN w:val="0"/>
              <w:adjustRightInd w:val="0"/>
            </w:pPr>
            <w:r>
              <w:t>No application data</w:t>
            </w:r>
          </w:p>
        </w:tc>
      </w:tr>
      <w:tr w:rsidR="00A82030" w14:paraId="78C4D632" w14:textId="77777777" w:rsidTr="00DC5280">
        <w:tc>
          <w:tcPr>
            <w:tcW w:w="2394" w:type="dxa"/>
          </w:tcPr>
          <w:p w14:paraId="051C6FCC" w14:textId="77777777" w:rsidR="00A82030" w:rsidRDefault="00A82030" w:rsidP="00A82030">
            <w:r>
              <w:t>Client Letters</w:t>
            </w:r>
          </w:p>
        </w:tc>
        <w:tc>
          <w:tcPr>
            <w:tcW w:w="2394" w:type="dxa"/>
          </w:tcPr>
          <w:p w14:paraId="2EF9A493" w14:textId="77777777" w:rsidR="00A82030" w:rsidRDefault="00A82030" w:rsidP="00FA34FE">
            <w:pPr>
              <w:autoSpaceDE w:val="0"/>
              <w:autoSpaceDN w:val="0"/>
              <w:adjustRightInd w:val="0"/>
            </w:pPr>
          </w:p>
        </w:tc>
        <w:tc>
          <w:tcPr>
            <w:tcW w:w="2394" w:type="dxa"/>
          </w:tcPr>
          <w:p w14:paraId="3A2B6F79" w14:textId="77777777" w:rsidR="00A82030" w:rsidRDefault="00A82030" w:rsidP="00FA34FE">
            <w:pPr>
              <w:autoSpaceDE w:val="0"/>
              <w:autoSpaceDN w:val="0"/>
              <w:adjustRightInd w:val="0"/>
            </w:pPr>
          </w:p>
        </w:tc>
        <w:tc>
          <w:tcPr>
            <w:tcW w:w="2394" w:type="dxa"/>
          </w:tcPr>
          <w:p w14:paraId="2F604728" w14:textId="77777777" w:rsidR="00267100" w:rsidRDefault="00267100" w:rsidP="00267100">
            <w:pPr>
              <w:autoSpaceDE w:val="0"/>
              <w:autoSpaceDN w:val="0"/>
              <w:adjustRightInd w:val="0"/>
            </w:pPr>
            <w:r>
              <w:t>Nightly incremental backup</w:t>
            </w:r>
          </w:p>
          <w:p w14:paraId="1B9686FA" w14:textId="77777777" w:rsidR="00A82030" w:rsidRDefault="00267100" w:rsidP="00267100">
            <w:pPr>
              <w:autoSpaceDE w:val="0"/>
              <w:autoSpaceDN w:val="0"/>
              <w:adjustRightInd w:val="0"/>
            </w:pPr>
            <w:r>
              <w:t>Weekly full backup</w:t>
            </w:r>
          </w:p>
        </w:tc>
      </w:tr>
      <w:tr w:rsidR="00A82030" w14:paraId="25815277" w14:textId="77777777" w:rsidTr="00DC5280">
        <w:tc>
          <w:tcPr>
            <w:tcW w:w="2394" w:type="dxa"/>
          </w:tcPr>
          <w:p w14:paraId="325A30E7" w14:textId="77777777" w:rsidR="00A82030" w:rsidRDefault="00A82030" w:rsidP="00A82030">
            <w:r>
              <w:t>The scanning application</w:t>
            </w:r>
          </w:p>
        </w:tc>
        <w:tc>
          <w:tcPr>
            <w:tcW w:w="2394" w:type="dxa"/>
          </w:tcPr>
          <w:p w14:paraId="4912E7C2" w14:textId="77777777" w:rsidR="00A82030" w:rsidRDefault="00A82030" w:rsidP="00FA34FE">
            <w:pPr>
              <w:autoSpaceDE w:val="0"/>
              <w:autoSpaceDN w:val="0"/>
              <w:adjustRightInd w:val="0"/>
            </w:pPr>
          </w:p>
        </w:tc>
        <w:tc>
          <w:tcPr>
            <w:tcW w:w="2394" w:type="dxa"/>
          </w:tcPr>
          <w:p w14:paraId="7551CF25" w14:textId="77777777" w:rsidR="00A82030" w:rsidRDefault="00A82030" w:rsidP="00FA34FE">
            <w:pPr>
              <w:autoSpaceDE w:val="0"/>
              <w:autoSpaceDN w:val="0"/>
              <w:adjustRightInd w:val="0"/>
            </w:pPr>
          </w:p>
        </w:tc>
        <w:tc>
          <w:tcPr>
            <w:tcW w:w="2394" w:type="dxa"/>
          </w:tcPr>
          <w:p w14:paraId="5E84BE31" w14:textId="66144C5C" w:rsidR="00A82030" w:rsidRDefault="00DC5280" w:rsidP="008977E4">
            <w:r>
              <w:t xml:space="preserve">Nightly backup of </w:t>
            </w:r>
            <w:proofErr w:type="spellStart"/>
            <w:r>
              <w:t>globalp</w:t>
            </w:r>
            <w:proofErr w:type="spellEnd"/>
            <w:r>
              <w:t xml:space="preserve"> for scans of corporations, societies, firms, and manufactured homes documents.</w:t>
            </w:r>
          </w:p>
        </w:tc>
      </w:tr>
    </w:tbl>
    <w:p w14:paraId="6D4571F3" w14:textId="77777777" w:rsidR="00A82030" w:rsidRDefault="00A82030" w:rsidP="00FA34FE">
      <w:pPr>
        <w:autoSpaceDE w:val="0"/>
        <w:autoSpaceDN w:val="0"/>
        <w:adjustRightInd w:val="0"/>
        <w:spacing w:after="0" w:line="240" w:lineRule="auto"/>
      </w:pPr>
    </w:p>
    <w:p w14:paraId="1C316580" w14:textId="77777777" w:rsidR="00A82030" w:rsidRPr="00036A0A" w:rsidRDefault="00036A0A" w:rsidP="00A82030">
      <w:pPr>
        <w:rPr>
          <w:b/>
        </w:rPr>
      </w:pPr>
      <w:r w:rsidRPr="00036A0A">
        <w:rPr>
          <w:b/>
        </w:rPr>
        <w:t>Specific Instructions if a database is impacted</w:t>
      </w:r>
    </w:p>
    <w:p w14:paraId="2E0F9A78" w14:textId="77777777" w:rsidR="00131834" w:rsidRDefault="00131834" w:rsidP="00036A0A">
      <w:pPr>
        <w:pStyle w:val="ListParagraph"/>
        <w:numPr>
          <w:ilvl w:val="0"/>
          <w:numId w:val="20"/>
        </w:numPr>
        <w:spacing w:after="0" w:line="240" w:lineRule="auto"/>
        <w:contextualSpacing w:val="0"/>
      </w:pPr>
      <w:r>
        <w:t>Meet to confirm the specific situation and the required resolution</w:t>
      </w:r>
    </w:p>
    <w:p w14:paraId="27A5C590" w14:textId="77777777" w:rsidR="00036A0A" w:rsidRPr="00036A0A" w:rsidRDefault="00036A0A" w:rsidP="00036A0A">
      <w:pPr>
        <w:pStyle w:val="ListParagraph"/>
        <w:numPr>
          <w:ilvl w:val="0"/>
          <w:numId w:val="20"/>
        </w:numPr>
        <w:spacing w:after="0" w:line="240" w:lineRule="auto"/>
        <w:contextualSpacing w:val="0"/>
      </w:pPr>
      <w:r w:rsidRPr="00036A0A">
        <w:t>Note the exact time of the disaster so that recovery can be rolled forward to that time.</w:t>
      </w:r>
    </w:p>
    <w:p w14:paraId="1D98E23B" w14:textId="77777777" w:rsidR="00036A0A" w:rsidRPr="00036A0A" w:rsidRDefault="00036A0A" w:rsidP="00036A0A">
      <w:pPr>
        <w:pStyle w:val="ListParagraph"/>
        <w:numPr>
          <w:ilvl w:val="0"/>
          <w:numId w:val="20"/>
        </w:numPr>
        <w:spacing w:after="0" w:line="240" w:lineRule="auto"/>
        <w:contextualSpacing w:val="0"/>
      </w:pPr>
      <w:r w:rsidRPr="00036A0A">
        <w:t>Close the application so that no further data can be entered.</w:t>
      </w:r>
    </w:p>
    <w:p w14:paraId="0D2BBEC3" w14:textId="10C44205" w:rsidR="00036A0A" w:rsidRPr="00036A0A" w:rsidRDefault="00036A0A" w:rsidP="00036A0A">
      <w:pPr>
        <w:pStyle w:val="ListParagraph"/>
        <w:numPr>
          <w:ilvl w:val="0"/>
          <w:numId w:val="20"/>
        </w:numPr>
        <w:spacing w:after="0" w:line="240" w:lineRule="auto"/>
        <w:contextualSpacing w:val="0"/>
      </w:pPr>
      <w:r w:rsidRPr="00036A0A">
        <w:t xml:space="preserve">If CPRD is involved </w:t>
      </w:r>
      <w:proofErr w:type="gramStart"/>
      <w:r w:rsidR="00DC5280" w:rsidRPr="008977E4">
        <w:t>Call  250</w:t>
      </w:r>
      <w:proofErr w:type="gramEnd"/>
      <w:r w:rsidR="00DC5280" w:rsidRPr="008977E4">
        <w:t>-387-7000 - for emergency incidents and</w:t>
      </w:r>
      <w:r w:rsidR="00DC5280">
        <w:rPr>
          <w:b/>
          <w:bCs/>
        </w:rPr>
        <w:t xml:space="preserve"> </w:t>
      </w:r>
      <w:r w:rsidR="00E83554" w:rsidRPr="00390EB5">
        <w:t xml:space="preserve">email </w:t>
      </w:r>
      <w:hyperlink r:id="rId9" w:history="1">
        <w:r w:rsidR="00DC5280">
          <w:rPr>
            <w:rStyle w:val="Hyperlink"/>
            <w:b/>
            <w:bCs/>
          </w:rPr>
          <w:t>dmsteam@dxcas.com</w:t>
        </w:r>
      </w:hyperlink>
      <w:r w:rsidR="00DC5280">
        <w:rPr>
          <w:b/>
          <w:bCs/>
        </w:rPr>
        <w:t xml:space="preserve">  </w:t>
      </w:r>
      <w:r w:rsidR="00DC5280" w:rsidRPr="008977E4">
        <w:t>during business hours.</w:t>
      </w:r>
      <w:r w:rsidR="00DC5280">
        <w:rPr>
          <w:b/>
          <w:bCs/>
        </w:rPr>
        <w:t xml:space="preserve"> IMPORTANT:</w:t>
      </w:r>
      <w:r w:rsidR="00DC5280">
        <w:t xml:space="preserve"> M</w:t>
      </w:r>
      <w:r w:rsidRPr="00036A0A">
        <w:t>ake sure the redo logs are NOT applied to the standby database.</w:t>
      </w:r>
    </w:p>
    <w:p w14:paraId="624203B2" w14:textId="77777777" w:rsidR="00036A0A" w:rsidRPr="00036A0A" w:rsidRDefault="00036A0A" w:rsidP="00036A0A">
      <w:pPr>
        <w:pStyle w:val="ListParagraph"/>
        <w:numPr>
          <w:ilvl w:val="0"/>
          <w:numId w:val="20"/>
        </w:numPr>
        <w:spacing w:after="0" w:line="240" w:lineRule="auto"/>
        <w:contextualSpacing w:val="0"/>
      </w:pPr>
      <w:r w:rsidRPr="00036A0A">
        <w:t>Take a backup of the database before recovery begins.</w:t>
      </w:r>
    </w:p>
    <w:p w14:paraId="1994C119" w14:textId="4172D143" w:rsidR="00036A0A" w:rsidRDefault="00036A0A" w:rsidP="00A82030"/>
    <w:p w14:paraId="6CD2D320" w14:textId="7E3106E8" w:rsidR="00A845D3" w:rsidRDefault="00A845D3" w:rsidP="00A845D3">
      <w:pPr>
        <w:pStyle w:val="Heading2"/>
      </w:pPr>
      <w:bookmarkStart w:id="5" w:name="_Toc69982306"/>
      <w:r>
        <w:t xml:space="preserve">Recovery strategies – </w:t>
      </w:r>
      <w:proofErr w:type="spellStart"/>
      <w:r>
        <w:t>Openshift</w:t>
      </w:r>
      <w:proofErr w:type="spellEnd"/>
      <w:r>
        <w:t xml:space="preserve"> applications</w:t>
      </w:r>
      <w:r w:rsidRPr="00264F96">
        <w:t>:</w:t>
      </w:r>
      <w:bookmarkEnd w:id="5"/>
    </w:p>
    <w:p w14:paraId="4F52B543" w14:textId="77777777" w:rsidR="00A845D3" w:rsidRPr="00E0713C" w:rsidRDefault="00A845D3" w:rsidP="00A845D3">
      <w:pPr>
        <w:rPr>
          <w:b/>
        </w:rPr>
      </w:pPr>
      <w:r w:rsidRPr="00E0713C">
        <w:rPr>
          <w:b/>
        </w:rPr>
        <w:t xml:space="preserve">Preventative </w:t>
      </w:r>
      <w:r>
        <w:rPr>
          <w:b/>
        </w:rPr>
        <w:t>M</w:t>
      </w:r>
      <w:r w:rsidRPr="00E0713C">
        <w:rPr>
          <w:b/>
        </w:rPr>
        <w:t>easures</w:t>
      </w:r>
    </w:p>
    <w:p w14:paraId="4579E16A" w14:textId="77777777" w:rsidR="0028160B" w:rsidRDefault="00A845D3" w:rsidP="00952D90">
      <w:pPr>
        <w:pStyle w:val="ListParagraph"/>
        <w:numPr>
          <w:ilvl w:val="0"/>
          <w:numId w:val="33"/>
        </w:numPr>
        <w:autoSpaceDE w:val="0"/>
        <w:autoSpaceDN w:val="0"/>
        <w:adjustRightInd w:val="0"/>
        <w:spacing w:after="0" w:line="240" w:lineRule="auto"/>
      </w:pPr>
      <w:r>
        <w:t xml:space="preserve">Geographic Dispersion – Applications and their supporting infrastructure are hosted in hardened data centres in Calgary and Kamloops.  </w:t>
      </w:r>
    </w:p>
    <w:p w14:paraId="785C8392" w14:textId="7B13D9C7" w:rsidR="0028160B" w:rsidRDefault="00A845D3" w:rsidP="00952D90">
      <w:pPr>
        <w:pStyle w:val="ListParagraph"/>
        <w:numPr>
          <w:ilvl w:val="0"/>
          <w:numId w:val="33"/>
        </w:numPr>
        <w:autoSpaceDE w:val="0"/>
        <w:autoSpaceDN w:val="0"/>
        <w:adjustRightInd w:val="0"/>
        <w:spacing w:after="0" w:line="240" w:lineRule="auto"/>
      </w:pPr>
      <w:proofErr w:type="spellStart"/>
      <w:r>
        <w:t>Openshift</w:t>
      </w:r>
      <w:proofErr w:type="spellEnd"/>
      <w:r>
        <w:t xml:space="preserve"> application source code is managed in GitHub</w:t>
      </w:r>
      <w:r w:rsidR="0028160B">
        <w:t xml:space="preserve">, a cloud-based repository management system, that is not reliant on the government data centres. </w:t>
      </w:r>
    </w:p>
    <w:p w14:paraId="55ABD7C5" w14:textId="7F9F0888" w:rsidR="0028160B" w:rsidRDefault="0028160B" w:rsidP="00952D90">
      <w:pPr>
        <w:pStyle w:val="ListParagraph"/>
        <w:numPr>
          <w:ilvl w:val="0"/>
          <w:numId w:val="33"/>
        </w:numPr>
        <w:autoSpaceDE w:val="0"/>
        <w:autoSpaceDN w:val="0"/>
        <w:adjustRightInd w:val="0"/>
        <w:spacing w:after="0" w:line="240" w:lineRule="auto"/>
      </w:pPr>
      <w:proofErr w:type="spellStart"/>
      <w:r>
        <w:t>Openshift</w:t>
      </w:r>
      <w:proofErr w:type="spellEnd"/>
      <w:r>
        <w:t xml:space="preserve"> applications use</w:t>
      </w:r>
      <w:r w:rsidR="00A845D3">
        <w:t xml:space="preserve"> automated build and deployment pipelines to deploy the applications </w:t>
      </w:r>
      <w:r w:rsidR="0083506C">
        <w:t xml:space="preserve">directly from source code </w:t>
      </w:r>
      <w:r>
        <w:t xml:space="preserve">stored in </w:t>
      </w:r>
      <w:proofErr w:type="gramStart"/>
      <w:r>
        <w:t>the  GitHub</w:t>
      </w:r>
      <w:proofErr w:type="gramEnd"/>
      <w:r>
        <w:t xml:space="preserve"> repositories and is not reliant on the government data centres.</w:t>
      </w:r>
    </w:p>
    <w:p w14:paraId="487E6050" w14:textId="7EA0DDDC" w:rsidR="00A845D3" w:rsidRPr="005319F7" w:rsidRDefault="00192574" w:rsidP="005319F7">
      <w:pPr>
        <w:pStyle w:val="ListParagraph"/>
        <w:numPr>
          <w:ilvl w:val="0"/>
          <w:numId w:val="33"/>
        </w:numPr>
        <w:autoSpaceDE w:val="0"/>
        <w:autoSpaceDN w:val="0"/>
        <w:adjustRightInd w:val="0"/>
        <w:spacing w:after="0" w:line="240" w:lineRule="auto"/>
      </w:pPr>
      <w:r w:rsidRPr="005319F7">
        <w:t>C</w:t>
      </w:r>
      <w:r w:rsidR="00A845D3" w:rsidRPr="005319F7">
        <w:t xml:space="preserve">ritical technical instructions and documentation </w:t>
      </w:r>
      <w:r w:rsidRPr="005319F7">
        <w:t xml:space="preserve">are stored in the GitHub entity repo for all </w:t>
      </w:r>
      <w:proofErr w:type="spellStart"/>
      <w:r w:rsidRPr="005319F7">
        <w:t>Openshift</w:t>
      </w:r>
      <w:proofErr w:type="spellEnd"/>
      <w:r w:rsidRPr="005319F7">
        <w:t xml:space="preserve"> applications. </w:t>
      </w:r>
      <w:r w:rsidR="002877FE" w:rsidRPr="005319F7">
        <w:t xml:space="preserve"> </w:t>
      </w:r>
      <w:hyperlink r:id="rId10" w:history="1">
        <w:r w:rsidR="005319F7" w:rsidRPr="005319F7">
          <w:rPr>
            <w:rStyle w:val="Hyperlink"/>
            <w:color w:val="auto"/>
          </w:rPr>
          <w:t>https://github.com/bcgov/bcregistry-sre/disaster-recovery-plan</w:t>
        </w:r>
      </w:hyperlink>
      <w:r w:rsidR="005319F7" w:rsidRPr="005319F7">
        <w:t xml:space="preserve"> </w:t>
      </w:r>
    </w:p>
    <w:p w14:paraId="1271F6B7" w14:textId="77777777" w:rsidR="005319F7" w:rsidRDefault="00952D90" w:rsidP="005319F7">
      <w:pPr>
        <w:pStyle w:val="ListParagraph"/>
        <w:numPr>
          <w:ilvl w:val="0"/>
          <w:numId w:val="33"/>
        </w:numPr>
        <w:autoSpaceDE w:val="0"/>
        <w:autoSpaceDN w:val="0"/>
        <w:adjustRightInd w:val="0"/>
        <w:spacing w:after="0" w:line="240" w:lineRule="auto"/>
      </w:pPr>
      <w:proofErr w:type="gramStart"/>
      <w:r>
        <w:t xml:space="preserve">Loss of a </w:t>
      </w:r>
      <w:r w:rsidR="002877FE">
        <w:t xml:space="preserve">single </w:t>
      </w:r>
      <w:r w:rsidR="00192574">
        <w:t>data centre</w:t>
      </w:r>
      <w:r w:rsidR="00D02297">
        <w:t>,</w:t>
      </w:r>
      <w:proofErr w:type="gramEnd"/>
      <w:r w:rsidR="00D02297">
        <w:t xml:space="preserve"> will automatically switch from the primary (Kamloops) to the DR data centre (Calgary) through load balancing offered by the platform in the Gold cluster only.  The development team will also need to implement an application failover for each application as well. </w:t>
      </w:r>
      <w:r w:rsidR="00C57611">
        <w:t>Once the Gold cluster is available, we will sync our application to the cluster as backup</w:t>
      </w:r>
      <w:r w:rsidR="00C57611" w:rsidRPr="00D02297" w:rsidDel="00C57611">
        <w:rPr>
          <w:color w:val="FF0000"/>
        </w:rPr>
        <w:t xml:space="preserve"> </w:t>
      </w:r>
      <w:r w:rsidR="00192574">
        <w:t xml:space="preserve">Loss of both data centres, </w:t>
      </w:r>
      <w:r w:rsidR="0028160B">
        <w:t xml:space="preserve">could be addressed by deploying the application to the cloud if required. </w:t>
      </w:r>
    </w:p>
    <w:p w14:paraId="5DD77D39" w14:textId="77777777" w:rsidR="005319F7" w:rsidRDefault="00A845D3" w:rsidP="005319F7">
      <w:pPr>
        <w:pStyle w:val="ListParagraph"/>
        <w:numPr>
          <w:ilvl w:val="0"/>
          <w:numId w:val="33"/>
        </w:numPr>
        <w:autoSpaceDE w:val="0"/>
        <w:autoSpaceDN w:val="0"/>
        <w:adjustRightInd w:val="0"/>
        <w:spacing w:after="0" w:line="240" w:lineRule="auto"/>
      </w:pPr>
      <w:proofErr w:type="spellStart"/>
      <w:r>
        <w:t>Openshift</w:t>
      </w:r>
      <w:proofErr w:type="spellEnd"/>
      <w:r>
        <w:t xml:space="preserve"> application database back-ups are </w:t>
      </w:r>
      <w:r w:rsidR="006C4A07">
        <w:t xml:space="preserve">also </w:t>
      </w:r>
      <w:r>
        <w:t>stored on tape</w:t>
      </w:r>
      <w:r w:rsidR="00A511B4">
        <w:t xml:space="preserve">. </w:t>
      </w:r>
      <w:r w:rsidR="00C57611">
        <w:t>Data backup services are managed by the OCIO</w:t>
      </w:r>
    </w:p>
    <w:p w14:paraId="0CF7EF8D" w14:textId="7ABDC911" w:rsidR="00A845D3" w:rsidRDefault="00C57611" w:rsidP="005319F7">
      <w:pPr>
        <w:pStyle w:val="ListParagraph"/>
        <w:autoSpaceDE w:val="0"/>
        <w:autoSpaceDN w:val="0"/>
        <w:adjustRightInd w:val="0"/>
        <w:spacing w:after="0" w:line="240" w:lineRule="auto"/>
        <w:ind w:left="1080"/>
      </w:pPr>
      <w:r>
        <w:t xml:space="preserve"> </w:t>
      </w:r>
      <w:hyperlink r:id="rId11" w:anchor="databackup" w:history="1">
        <w:r w:rsidR="005319F7" w:rsidRPr="00EA3861">
          <w:rPr>
            <w:rStyle w:val="Hyperlink"/>
          </w:rPr>
          <w:t>https://ssbc-client.gov.bc.ca/services/AppHosting/base.htm#databackup</w:t>
        </w:r>
      </w:hyperlink>
      <w:r w:rsidR="005319F7">
        <w:t xml:space="preserve"> </w:t>
      </w:r>
    </w:p>
    <w:p w14:paraId="4043D35A" w14:textId="60B3BD9D" w:rsidR="00A845D3" w:rsidRPr="002037AF" w:rsidRDefault="00A845D3" w:rsidP="00952D90">
      <w:pPr>
        <w:pStyle w:val="BodyText"/>
      </w:pPr>
    </w:p>
    <w:p w14:paraId="01561C27" w14:textId="495A2912" w:rsidR="0028160B" w:rsidRDefault="0028160B" w:rsidP="0028160B">
      <w:pPr>
        <w:rPr>
          <w:b/>
        </w:rPr>
      </w:pPr>
      <w:r w:rsidRPr="00E0713C">
        <w:rPr>
          <w:b/>
        </w:rPr>
        <w:lastRenderedPageBreak/>
        <w:t xml:space="preserve">Recovery </w:t>
      </w:r>
      <w:r>
        <w:rPr>
          <w:b/>
        </w:rPr>
        <w:t>A</w:t>
      </w:r>
      <w:r w:rsidRPr="00E0713C">
        <w:rPr>
          <w:b/>
        </w:rPr>
        <w:t>pproach</w:t>
      </w:r>
    </w:p>
    <w:p w14:paraId="05C0A5BD" w14:textId="3D5FAB14" w:rsidR="0028160B" w:rsidRDefault="0028160B" w:rsidP="0028160B">
      <w:pPr>
        <w:autoSpaceDE w:val="0"/>
        <w:autoSpaceDN w:val="0"/>
        <w:adjustRightInd w:val="0"/>
        <w:spacing w:after="0" w:line="240" w:lineRule="auto"/>
      </w:pPr>
      <w:r>
        <w:t xml:space="preserve">Recovery of the </w:t>
      </w:r>
      <w:proofErr w:type="spellStart"/>
      <w:r>
        <w:t>Openshift</w:t>
      </w:r>
      <w:proofErr w:type="spellEnd"/>
      <w:r>
        <w:t xml:space="preserve"> applications</w:t>
      </w:r>
      <w:r w:rsidR="00A511B4">
        <w:t xml:space="preserve"> can occur in one of two events.  Loss of a single data centre and loss of both government data centres.</w:t>
      </w:r>
    </w:p>
    <w:p w14:paraId="1D5B52DD" w14:textId="5386A14E" w:rsidR="0028160B" w:rsidRDefault="0028160B" w:rsidP="0028160B">
      <w:pPr>
        <w:autoSpaceDE w:val="0"/>
        <w:autoSpaceDN w:val="0"/>
        <w:adjustRightInd w:val="0"/>
        <w:spacing w:after="0" w:line="240" w:lineRule="auto"/>
      </w:pPr>
    </w:p>
    <w:p w14:paraId="06460F14" w14:textId="26B958DA" w:rsidR="0028160B" w:rsidRDefault="00A511B4" w:rsidP="008977E4">
      <w:pPr>
        <w:pStyle w:val="ListParagraph"/>
        <w:numPr>
          <w:ilvl w:val="0"/>
          <w:numId w:val="30"/>
        </w:numPr>
        <w:autoSpaceDE w:val="0"/>
        <w:autoSpaceDN w:val="0"/>
        <w:adjustRightInd w:val="0"/>
        <w:spacing w:after="0" w:line="240" w:lineRule="auto"/>
      </w:pPr>
      <w:r>
        <w:t xml:space="preserve">Loss of a single data centre, the </w:t>
      </w:r>
      <w:proofErr w:type="spellStart"/>
      <w:r>
        <w:t>Openshift</w:t>
      </w:r>
      <w:proofErr w:type="spellEnd"/>
      <w:r>
        <w:t xml:space="preserve"> environment will dynamically switch to the other data centre</w:t>
      </w:r>
      <w:r w:rsidR="00A92B90">
        <w:t xml:space="preserve"> through load balancing provided the applications reside in the </w:t>
      </w:r>
      <w:proofErr w:type="gramStart"/>
      <w:r w:rsidR="00A92B90">
        <w:t>Gold</w:t>
      </w:r>
      <w:proofErr w:type="gramEnd"/>
      <w:r w:rsidR="00A92B90">
        <w:t xml:space="preserve"> cluster and the teams have set up application fail over for each business critical application as well the database may require restoration separately.</w:t>
      </w:r>
      <w:r w:rsidR="0028160B">
        <w:t xml:space="preserve"> </w:t>
      </w:r>
    </w:p>
    <w:p w14:paraId="48BD1D80" w14:textId="06C552BD" w:rsidR="0028160B" w:rsidRPr="005319F7" w:rsidRDefault="00A511B4" w:rsidP="0028160B">
      <w:pPr>
        <w:pStyle w:val="ListParagraph"/>
        <w:numPr>
          <w:ilvl w:val="1"/>
          <w:numId w:val="30"/>
        </w:numPr>
        <w:autoSpaceDE w:val="0"/>
        <w:autoSpaceDN w:val="0"/>
        <w:adjustRightInd w:val="0"/>
        <w:spacing w:after="0" w:line="240" w:lineRule="auto"/>
      </w:pPr>
      <w:r w:rsidRPr="005319F7">
        <w:t xml:space="preserve">Registries may need to restore the application </w:t>
      </w:r>
      <w:r w:rsidR="0028160B" w:rsidRPr="005319F7">
        <w:t xml:space="preserve">database from the nightly database back-up or from tape. The </w:t>
      </w:r>
      <w:proofErr w:type="spellStart"/>
      <w:r w:rsidR="0028160B" w:rsidRPr="005319F7">
        <w:t>postgres</w:t>
      </w:r>
      <w:proofErr w:type="spellEnd"/>
      <w:r w:rsidR="0028160B" w:rsidRPr="005319F7">
        <w:t xml:space="preserve"> databases for the </w:t>
      </w:r>
      <w:proofErr w:type="spellStart"/>
      <w:r w:rsidR="0028160B" w:rsidRPr="005319F7">
        <w:t>Openshift</w:t>
      </w:r>
      <w:proofErr w:type="spellEnd"/>
      <w:r w:rsidR="0028160B" w:rsidRPr="005319F7">
        <w:t xml:space="preserve"> applications represent a single point of failure</w:t>
      </w:r>
      <w:r w:rsidRPr="005319F7">
        <w:t>. If a database is corrupted or lost</w:t>
      </w:r>
      <w:r w:rsidR="0028160B" w:rsidRPr="005319F7">
        <w:t xml:space="preserve">, there is no ability to recover to the most recent transaction. </w:t>
      </w:r>
      <w:r w:rsidRPr="005319F7">
        <w:t xml:space="preserve"> </w:t>
      </w:r>
      <w:r w:rsidR="0028160B" w:rsidRPr="005319F7">
        <w:t xml:space="preserve">Database recovery is </w:t>
      </w:r>
      <w:r w:rsidRPr="005319F7">
        <w:t xml:space="preserve">up to the </w:t>
      </w:r>
      <w:r w:rsidR="0028160B" w:rsidRPr="005319F7">
        <w:t xml:space="preserve">last </w:t>
      </w:r>
      <w:r w:rsidRPr="005319F7">
        <w:t xml:space="preserve">good </w:t>
      </w:r>
      <w:r w:rsidR="0028160B" w:rsidRPr="005319F7">
        <w:t>nightly back-up.</w:t>
      </w:r>
      <w:r w:rsidRPr="005319F7">
        <w:t xml:space="preserve">  Registry teams are working to implement a solution using Enterprise Database (EDB).  </w:t>
      </w:r>
      <w:r w:rsidR="006C4A07" w:rsidRPr="005319F7">
        <w:t>Currently, t</w:t>
      </w:r>
      <w:r w:rsidRPr="005319F7">
        <w:t xml:space="preserve">his </w:t>
      </w:r>
      <w:r w:rsidR="006C4A07" w:rsidRPr="005319F7">
        <w:t>has not been implemented</w:t>
      </w:r>
      <w:r w:rsidR="009F6A2E" w:rsidRPr="005319F7">
        <w:t xml:space="preserve"> in PROD</w:t>
      </w:r>
      <w:r w:rsidR="006C4A07" w:rsidRPr="005319F7">
        <w:t xml:space="preserve">. </w:t>
      </w:r>
    </w:p>
    <w:p w14:paraId="5DA85459" w14:textId="7CD992E6" w:rsidR="0028160B" w:rsidRDefault="00A511B4" w:rsidP="0028160B">
      <w:pPr>
        <w:pStyle w:val="ListParagraph"/>
        <w:numPr>
          <w:ilvl w:val="0"/>
          <w:numId w:val="30"/>
        </w:numPr>
        <w:autoSpaceDE w:val="0"/>
        <w:autoSpaceDN w:val="0"/>
        <w:adjustRightInd w:val="0"/>
        <w:spacing w:after="0" w:line="240" w:lineRule="auto"/>
      </w:pPr>
      <w:r>
        <w:t xml:space="preserve">Loss of both data centres, the </w:t>
      </w:r>
      <w:proofErr w:type="spellStart"/>
      <w:r>
        <w:t>Openshift</w:t>
      </w:r>
      <w:proofErr w:type="spellEnd"/>
      <w:r>
        <w:t xml:space="preserve"> applications could be deployed to the cloud and traffic redirected using a temporary </w:t>
      </w:r>
      <w:proofErr w:type="spellStart"/>
      <w:r>
        <w:t>url</w:t>
      </w:r>
      <w:proofErr w:type="spellEnd"/>
      <w:r w:rsidR="006C4A07">
        <w:t xml:space="preserve">.  The steps are as follows: </w:t>
      </w:r>
      <w:r>
        <w:t xml:space="preserve"> </w:t>
      </w:r>
    </w:p>
    <w:p w14:paraId="1DB8C329" w14:textId="77777777" w:rsidR="0028160B" w:rsidRDefault="0028160B" w:rsidP="0028160B">
      <w:pPr>
        <w:pStyle w:val="ListParagraph"/>
        <w:numPr>
          <w:ilvl w:val="1"/>
          <w:numId w:val="30"/>
        </w:numPr>
        <w:autoSpaceDE w:val="0"/>
        <w:autoSpaceDN w:val="0"/>
        <w:adjustRightInd w:val="0"/>
        <w:spacing w:after="0" w:line="240" w:lineRule="auto"/>
      </w:pPr>
      <w:r>
        <w:t>Deploy applications and services to GCP cloud platform.</w:t>
      </w:r>
    </w:p>
    <w:p w14:paraId="5423B3CA" w14:textId="6485485E" w:rsidR="0028160B" w:rsidRDefault="0028160B" w:rsidP="0028160B">
      <w:pPr>
        <w:pStyle w:val="ListParagraph"/>
        <w:numPr>
          <w:ilvl w:val="1"/>
          <w:numId w:val="30"/>
        </w:numPr>
        <w:autoSpaceDE w:val="0"/>
        <w:autoSpaceDN w:val="0"/>
        <w:adjustRightInd w:val="0"/>
        <w:spacing w:after="0" w:line="240" w:lineRule="auto"/>
      </w:pPr>
      <w:r>
        <w:t>Restore database from database back-ups</w:t>
      </w:r>
      <w:r w:rsidR="002877FE">
        <w:t xml:space="preserve"> or from EDB.</w:t>
      </w:r>
    </w:p>
    <w:p w14:paraId="78B5398D" w14:textId="55C119E3" w:rsidR="0028160B" w:rsidRDefault="0028160B" w:rsidP="0028160B">
      <w:pPr>
        <w:pStyle w:val="ListParagraph"/>
        <w:numPr>
          <w:ilvl w:val="1"/>
          <w:numId w:val="30"/>
        </w:numPr>
        <w:autoSpaceDE w:val="0"/>
        <w:autoSpaceDN w:val="0"/>
        <w:adjustRightInd w:val="0"/>
        <w:spacing w:after="0" w:line="240" w:lineRule="auto"/>
      </w:pPr>
      <w:r>
        <w:t xml:space="preserve">Re-direct traffic to a temporary </w:t>
      </w:r>
      <w:proofErr w:type="spellStart"/>
      <w:r>
        <w:t>url</w:t>
      </w:r>
      <w:proofErr w:type="spellEnd"/>
      <w:r>
        <w:t>.</w:t>
      </w:r>
    </w:p>
    <w:p w14:paraId="7DA100BB" w14:textId="12DDCBF9" w:rsidR="005319F7" w:rsidRPr="005319F7" w:rsidRDefault="005319F7" w:rsidP="005319F7">
      <w:pPr>
        <w:pStyle w:val="CommentText"/>
        <w:ind w:left="720"/>
        <w:rPr>
          <w:sz w:val="22"/>
          <w:szCs w:val="22"/>
        </w:rPr>
      </w:pPr>
      <w:r w:rsidRPr="005319F7">
        <w:rPr>
          <w:sz w:val="22"/>
          <w:szCs w:val="22"/>
        </w:rPr>
        <w:t xml:space="preserve">DRP documentations is available at </w:t>
      </w:r>
      <w:hyperlink r:id="rId12" w:history="1">
        <w:r w:rsidRPr="005319F7">
          <w:rPr>
            <w:rStyle w:val="Hyperlink"/>
            <w:sz w:val="22"/>
            <w:szCs w:val="22"/>
          </w:rPr>
          <w:t>https://github.com/bcgov/bcregistry-sre/disaster-recovery-plan</w:t>
        </w:r>
      </w:hyperlink>
      <w:r w:rsidRPr="005319F7">
        <w:rPr>
          <w:sz w:val="22"/>
          <w:szCs w:val="22"/>
        </w:rPr>
        <w:t xml:space="preserve"> </w:t>
      </w:r>
    </w:p>
    <w:p w14:paraId="6C0AF506" w14:textId="77777777" w:rsidR="005319F7" w:rsidRDefault="005319F7" w:rsidP="005319F7">
      <w:pPr>
        <w:pStyle w:val="ListParagraph"/>
        <w:autoSpaceDE w:val="0"/>
        <w:autoSpaceDN w:val="0"/>
        <w:adjustRightInd w:val="0"/>
        <w:spacing w:after="0" w:line="240" w:lineRule="auto"/>
      </w:pPr>
    </w:p>
    <w:p w14:paraId="12531B9D" w14:textId="77777777" w:rsidR="00A511B4" w:rsidRDefault="00A511B4" w:rsidP="00E43910">
      <w:pPr>
        <w:pStyle w:val="ListParagraph"/>
        <w:autoSpaceDE w:val="0"/>
        <w:autoSpaceDN w:val="0"/>
        <w:adjustRightInd w:val="0"/>
        <w:spacing w:after="0" w:line="240" w:lineRule="auto"/>
        <w:ind w:left="1440"/>
      </w:pPr>
    </w:p>
    <w:p w14:paraId="4E79CF94" w14:textId="77777777" w:rsidR="00A511B4" w:rsidRPr="00A511B4" w:rsidRDefault="00A511B4" w:rsidP="00E43910">
      <w:pPr>
        <w:pStyle w:val="ListParagraph"/>
        <w:ind w:left="0"/>
        <w:rPr>
          <w:b/>
        </w:rPr>
      </w:pPr>
      <w:r w:rsidRPr="00A511B4">
        <w:rPr>
          <w:b/>
        </w:rPr>
        <w:t>Backup and Restore Schedules</w:t>
      </w:r>
    </w:p>
    <w:tbl>
      <w:tblPr>
        <w:tblStyle w:val="TableGrid"/>
        <w:tblW w:w="0" w:type="auto"/>
        <w:tblLook w:val="04A0" w:firstRow="1" w:lastRow="0" w:firstColumn="1" w:lastColumn="0" w:noHBand="0" w:noVBand="1"/>
      </w:tblPr>
      <w:tblGrid>
        <w:gridCol w:w="2157"/>
        <w:gridCol w:w="1910"/>
        <w:gridCol w:w="2025"/>
        <w:gridCol w:w="2104"/>
      </w:tblGrid>
      <w:tr w:rsidR="00764372" w14:paraId="38EB3248" w14:textId="77777777" w:rsidTr="006C4A07">
        <w:tc>
          <w:tcPr>
            <w:tcW w:w="2157" w:type="dxa"/>
            <w:shd w:val="clear" w:color="auto" w:fill="B8CCE4" w:themeFill="accent1" w:themeFillTint="66"/>
          </w:tcPr>
          <w:p w14:paraId="2F113D44" w14:textId="77777777" w:rsidR="00764372" w:rsidRPr="005E660B" w:rsidRDefault="00764372" w:rsidP="00764372">
            <w:pPr>
              <w:pStyle w:val="Header"/>
              <w:jc w:val="center"/>
              <w:rPr>
                <w:b/>
              </w:rPr>
            </w:pPr>
            <w:r w:rsidRPr="005E660B">
              <w:rPr>
                <w:b/>
              </w:rPr>
              <w:t>Application</w:t>
            </w:r>
          </w:p>
        </w:tc>
        <w:tc>
          <w:tcPr>
            <w:tcW w:w="1910" w:type="dxa"/>
            <w:shd w:val="clear" w:color="auto" w:fill="B8CCE4" w:themeFill="accent1" w:themeFillTint="66"/>
          </w:tcPr>
          <w:p w14:paraId="436817BE" w14:textId="77777777" w:rsidR="00764372" w:rsidRPr="005E660B" w:rsidRDefault="00764372" w:rsidP="00764372">
            <w:pPr>
              <w:pStyle w:val="Header"/>
              <w:jc w:val="center"/>
              <w:rPr>
                <w:b/>
              </w:rPr>
            </w:pPr>
            <w:r w:rsidRPr="005E660B">
              <w:rPr>
                <w:b/>
              </w:rPr>
              <w:t>Status</w:t>
            </w:r>
          </w:p>
        </w:tc>
        <w:tc>
          <w:tcPr>
            <w:tcW w:w="2025" w:type="dxa"/>
            <w:shd w:val="clear" w:color="auto" w:fill="B8CCE4" w:themeFill="accent1" w:themeFillTint="66"/>
          </w:tcPr>
          <w:p w14:paraId="0B63BD27" w14:textId="77777777" w:rsidR="00764372" w:rsidRPr="005E660B" w:rsidRDefault="00764372" w:rsidP="00764372">
            <w:pPr>
              <w:pStyle w:val="Header"/>
              <w:jc w:val="center"/>
              <w:rPr>
                <w:b/>
              </w:rPr>
            </w:pPr>
            <w:r w:rsidRPr="005E660B">
              <w:rPr>
                <w:b/>
              </w:rPr>
              <w:t>Application Recovery Restore From</w:t>
            </w:r>
          </w:p>
        </w:tc>
        <w:tc>
          <w:tcPr>
            <w:tcW w:w="2104" w:type="dxa"/>
            <w:shd w:val="clear" w:color="auto" w:fill="B8CCE4" w:themeFill="accent1" w:themeFillTint="66"/>
          </w:tcPr>
          <w:p w14:paraId="0C5C2E94" w14:textId="77777777" w:rsidR="00764372" w:rsidRPr="005E660B" w:rsidRDefault="00764372" w:rsidP="00764372">
            <w:pPr>
              <w:pStyle w:val="Header"/>
              <w:jc w:val="center"/>
              <w:rPr>
                <w:b/>
              </w:rPr>
            </w:pPr>
            <w:r w:rsidRPr="005E660B">
              <w:rPr>
                <w:b/>
              </w:rPr>
              <w:t xml:space="preserve">Data Recovery </w:t>
            </w:r>
          </w:p>
          <w:p w14:paraId="47739A17" w14:textId="77777777" w:rsidR="00764372" w:rsidRPr="005E660B" w:rsidRDefault="00764372" w:rsidP="00764372">
            <w:pPr>
              <w:pStyle w:val="Header"/>
              <w:jc w:val="center"/>
              <w:rPr>
                <w:b/>
              </w:rPr>
            </w:pPr>
            <w:r w:rsidRPr="005E660B">
              <w:rPr>
                <w:b/>
              </w:rPr>
              <w:t>Restore From</w:t>
            </w:r>
          </w:p>
        </w:tc>
      </w:tr>
      <w:tr w:rsidR="00764372" w14:paraId="6DCEDC71" w14:textId="77777777" w:rsidTr="006C4A07">
        <w:tc>
          <w:tcPr>
            <w:tcW w:w="2157" w:type="dxa"/>
          </w:tcPr>
          <w:p w14:paraId="6E28BB4F" w14:textId="77777777" w:rsidR="00764372" w:rsidRDefault="00764372" w:rsidP="00764372">
            <w:r>
              <w:t>NAMEX</w:t>
            </w:r>
          </w:p>
        </w:tc>
        <w:tc>
          <w:tcPr>
            <w:tcW w:w="1910" w:type="dxa"/>
          </w:tcPr>
          <w:p w14:paraId="2BA6C681" w14:textId="77777777" w:rsidR="00764372" w:rsidRDefault="00764372" w:rsidP="00764372">
            <w:pPr>
              <w:autoSpaceDE w:val="0"/>
              <w:autoSpaceDN w:val="0"/>
              <w:adjustRightInd w:val="0"/>
            </w:pPr>
            <w:r>
              <w:t>Business critical</w:t>
            </w:r>
          </w:p>
        </w:tc>
        <w:tc>
          <w:tcPr>
            <w:tcW w:w="2025" w:type="dxa"/>
          </w:tcPr>
          <w:p w14:paraId="3819FFA2" w14:textId="519136A4" w:rsidR="00764372" w:rsidRDefault="00764372" w:rsidP="00764372">
            <w:pPr>
              <w:autoSpaceDE w:val="0"/>
              <w:autoSpaceDN w:val="0"/>
              <w:adjustRightInd w:val="0"/>
            </w:pPr>
            <w:r>
              <w:t>No application back-up is required as applications are deployed using automated pipelines directly from source code.</w:t>
            </w:r>
          </w:p>
        </w:tc>
        <w:tc>
          <w:tcPr>
            <w:tcW w:w="2104" w:type="dxa"/>
          </w:tcPr>
          <w:p w14:paraId="75197C9F" w14:textId="10E6C692" w:rsidR="00764372" w:rsidRDefault="00764372" w:rsidP="00764372">
            <w:pPr>
              <w:autoSpaceDE w:val="0"/>
              <w:autoSpaceDN w:val="0"/>
              <w:adjustRightInd w:val="0"/>
            </w:pPr>
          </w:p>
        </w:tc>
      </w:tr>
      <w:tr w:rsidR="00764372" w14:paraId="1BC87804" w14:textId="77777777" w:rsidTr="006C4A07">
        <w:tc>
          <w:tcPr>
            <w:tcW w:w="2157" w:type="dxa"/>
          </w:tcPr>
          <w:p w14:paraId="33EBBE7B" w14:textId="77777777" w:rsidR="00764372" w:rsidRDefault="00764372" w:rsidP="00764372">
            <w:r>
              <w:t>Name Request</w:t>
            </w:r>
          </w:p>
        </w:tc>
        <w:tc>
          <w:tcPr>
            <w:tcW w:w="1910" w:type="dxa"/>
          </w:tcPr>
          <w:p w14:paraId="75F75005" w14:textId="77777777" w:rsidR="00764372" w:rsidRDefault="00764372" w:rsidP="00764372">
            <w:pPr>
              <w:autoSpaceDE w:val="0"/>
              <w:autoSpaceDN w:val="0"/>
              <w:adjustRightInd w:val="0"/>
            </w:pPr>
            <w:r>
              <w:t>Business critical</w:t>
            </w:r>
          </w:p>
        </w:tc>
        <w:tc>
          <w:tcPr>
            <w:tcW w:w="2025" w:type="dxa"/>
          </w:tcPr>
          <w:p w14:paraId="2BC5B9C4" w14:textId="5576DF5F" w:rsidR="00764372" w:rsidRDefault="00764372" w:rsidP="00764372">
            <w:pPr>
              <w:autoSpaceDE w:val="0"/>
              <w:autoSpaceDN w:val="0"/>
              <w:adjustRightInd w:val="0"/>
            </w:pPr>
            <w:r>
              <w:t>Same as NAMEX.</w:t>
            </w:r>
          </w:p>
        </w:tc>
        <w:tc>
          <w:tcPr>
            <w:tcW w:w="2104" w:type="dxa"/>
          </w:tcPr>
          <w:p w14:paraId="5B74680C" w14:textId="4C6417A1" w:rsidR="00764372" w:rsidRDefault="00764372" w:rsidP="00764372">
            <w:pPr>
              <w:autoSpaceDE w:val="0"/>
              <w:autoSpaceDN w:val="0"/>
              <w:adjustRightInd w:val="0"/>
            </w:pPr>
            <w:r>
              <w:t>Same as NAMEX.</w:t>
            </w:r>
          </w:p>
        </w:tc>
      </w:tr>
      <w:tr w:rsidR="00764372" w14:paraId="2CD5AAF7" w14:textId="77777777" w:rsidTr="006C4A07">
        <w:tc>
          <w:tcPr>
            <w:tcW w:w="2157" w:type="dxa"/>
          </w:tcPr>
          <w:p w14:paraId="74B0FB41" w14:textId="77777777" w:rsidR="00764372" w:rsidRDefault="00764372" w:rsidP="00764372">
            <w:r>
              <w:t>Business Registry</w:t>
            </w:r>
          </w:p>
        </w:tc>
        <w:tc>
          <w:tcPr>
            <w:tcW w:w="1910" w:type="dxa"/>
          </w:tcPr>
          <w:p w14:paraId="44A3E998" w14:textId="77777777" w:rsidR="00764372" w:rsidRDefault="00764372" w:rsidP="00764372">
            <w:pPr>
              <w:autoSpaceDE w:val="0"/>
              <w:autoSpaceDN w:val="0"/>
              <w:adjustRightInd w:val="0"/>
            </w:pPr>
            <w:r>
              <w:t>Business critical</w:t>
            </w:r>
          </w:p>
        </w:tc>
        <w:tc>
          <w:tcPr>
            <w:tcW w:w="2025" w:type="dxa"/>
          </w:tcPr>
          <w:p w14:paraId="5F454528" w14:textId="77777777" w:rsidR="00764372" w:rsidRDefault="00764372" w:rsidP="00764372">
            <w:pPr>
              <w:autoSpaceDE w:val="0"/>
              <w:autoSpaceDN w:val="0"/>
              <w:adjustRightInd w:val="0"/>
            </w:pPr>
            <w:r>
              <w:t>Same as NAMEX.</w:t>
            </w:r>
          </w:p>
        </w:tc>
        <w:tc>
          <w:tcPr>
            <w:tcW w:w="2104" w:type="dxa"/>
          </w:tcPr>
          <w:p w14:paraId="7F7B00AB" w14:textId="36EB4658" w:rsidR="00764372" w:rsidRDefault="00764372" w:rsidP="00764372">
            <w:pPr>
              <w:autoSpaceDE w:val="0"/>
              <w:autoSpaceDN w:val="0"/>
              <w:adjustRightInd w:val="0"/>
            </w:pPr>
            <w:r>
              <w:t>Same as NAMEX.</w:t>
            </w:r>
          </w:p>
        </w:tc>
      </w:tr>
      <w:tr w:rsidR="00764372" w14:paraId="1BFAF931" w14:textId="77777777" w:rsidTr="006C4A07">
        <w:tc>
          <w:tcPr>
            <w:tcW w:w="2157" w:type="dxa"/>
          </w:tcPr>
          <w:p w14:paraId="1C0C8F8A" w14:textId="77777777" w:rsidR="00764372" w:rsidRDefault="00764372" w:rsidP="00764372">
            <w:r>
              <w:t>Authentication &amp; Account Management</w:t>
            </w:r>
          </w:p>
        </w:tc>
        <w:tc>
          <w:tcPr>
            <w:tcW w:w="1910" w:type="dxa"/>
          </w:tcPr>
          <w:p w14:paraId="28EB5163" w14:textId="77777777" w:rsidR="00764372" w:rsidRDefault="00764372" w:rsidP="00764372">
            <w:pPr>
              <w:autoSpaceDE w:val="0"/>
              <w:autoSpaceDN w:val="0"/>
              <w:adjustRightInd w:val="0"/>
            </w:pPr>
            <w:r>
              <w:t>Business critical</w:t>
            </w:r>
          </w:p>
        </w:tc>
        <w:tc>
          <w:tcPr>
            <w:tcW w:w="2025" w:type="dxa"/>
          </w:tcPr>
          <w:p w14:paraId="669E1BE7" w14:textId="77777777" w:rsidR="00764372" w:rsidRDefault="00764372" w:rsidP="00764372">
            <w:pPr>
              <w:autoSpaceDE w:val="0"/>
              <w:autoSpaceDN w:val="0"/>
              <w:adjustRightInd w:val="0"/>
            </w:pPr>
            <w:r>
              <w:t>Same as NAMEX.</w:t>
            </w:r>
          </w:p>
        </w:tc>
        <w:tc>
          <w:tcPr>
            <w:tcW w:w="2104" w:type="dxa"/>
          </w:tcPr>
          <w:p w14:paraId="7BA249ED" w14:textId="36249A5B" w:rsidR="00764372" w:rsidRDefault="00764372" w:rsidP="00764372">
            <w:pPr>
              <w:autoSpaceDE w:val="0"/>
              <w:autoSpaceDN w:val="0"/>
              <w:adjustRightInd w:val="0"/>
            </w:pPr>
            <w:r>
              <w:t xml:space="preserve">Same as NAMEX.  </w:t>
            </w:r>
          </w:p>
        </w:tc>
      </w:tr>
      <w:tr w:rsidR="00764372" w14:paraId="1FBFA087" w14:textId="77777777" w:rsidTr="006C4A07">
        <w:tc>
          <w:tcPr>
            <w:tcW w:w="2157" w:type="dxa"/>
          </w:tcPr>
          <w:p w14:paraId="06369C74" w14:textId="2F92582C" w:rsidR="00764372" w:rsidRDefault="00764372" w:rsidP="00764372">
            <w:proofErr w:type="gramStart"/>
            <w:r>
              <w:t>Payments(</w:t>
            </w:r>
            <w:proofErr w:type="gramEnd"/>
            <w:r>
              <w:t>PAD</w:t>
            </w:r>
            <w:r w:rsidR="00C960B1">
              <w:t>, Online Banking</w:t>
            </w:r>
            <w:r>
              <w:t xml:space="preserve">&amp; BCOL) </w:t>
            </w:r>
          </w:p>
        </w:tc>
        <w:tc>
          <w:tcPr>
            <w:tcW w:w="1910" w:type="dxa"/>
          </w:tcPr>
          <w:p w14:paraId="781CC4D6" w14:textId="77777777" w:rsidR="00764372" w:rsidRDefault="00764372" w:rsidP="00764372">
            <w:pPr>
              <w:autoSpaceDE w:val="0"/>
              <w:autoSpaceDN w:val="0"/>
              <w:adjustRightInd w:val="0"/>
            </w:pPr>
            <w:r>
              <w:t>Business critical</w:t>
            </w:r>
          </w:p>
        </w:tc>
        <w:tc>
          <w:tcPr>
            <w:tcW w:w="2025" w:type="dxa"/>
          </w:tcPr>
          <w:p w14:paraId="02B83683" w14:textId="77777777" w:rsidR="00764372" w:rsidRDefault="00764372" w:rsidP="00764372">
            <w:pPr>
              <w:autoSpaceDE w:val="0"/>
              <w:autoSpaceDN w:val="0"/>
              <w:adjustRightInd w:val="0"/>
            </w:pPr>
            <w:r>
              <w:t>Same as NAMEX.</w:t>
            </w:r>
          </w:p>
        </w:tc>
        <w:tc>
          <w:tcPr>
            <w:tcW w:w="2104" w:type="dxa"/>
          </w:tcPr>
          <w:p w14:paraId="310ECC47" w14:textId="27BD1880" w:rsidR="00764372" w:rsidRDefault="00764372" w:rsidP="002037AF">
            <w:pPr>
              <w:autoSpaceDE w:val="0"/>
              <w:autoSpaceDN w:val="0"/>
              <w:adjustRightInd w:val="0"/>
            </w:pPr>
            <w:r>
              <w:t xml:space="preserve">Same as NAMEX.  </w:t>
            </w:r>
            <w:r w:rsidR="00C960B1" w:rsidRPr="005319F7">
              <w:t xml:space="preserve">Payment </w:t>
            </w:r>
            <w:r w:rsidR="00C960B1">
              <w:t xml:space="preserve">processing </w:t>
            </w:r>
            <w:r w:rsidR="00C960B1" w:rsidRPr="005319F7">
              <w:t>r</w:t>
            </w:r>
            <w:r w:rsidRPr="005319F7">
              <w:t xml:space="preserve">equires </w:t>
            </w:r>
            <w:r w:rsidR="00C960B1" w:rsidRPr="005319F7">
              <w:t>CAS/</w:t>
            </w:r>
            <w:proofErr w:type="spellStart"/>
            <w:r w:rsidRPr="005319F7">
              <w:t>P</w:t>
            </w:r>
            <w:r w:rsidR="00C960B1" w:rsidRPr="005319F7">
              <w:t>ay</w:t>
            </w:r>
            <w:r w:rsidRPr="005319F7">
              <w:t>BC</w:t>
            </w:r>
            <w:proofErr w:type="spellEnd"/>
            <w:r w:rsidRPr="005319F7">
              <w:t xml:space="preserve"> to be </w:t>
            </w:r>
            <w:r w:rsidR="006C4A07" w:rsidRPr="005319F7">
              <w:t>available</w:t>
            </w:r>
            <w:r w:rsidRPr="005319F7">
              <w:t xml:space="preserve"> </w:t>
            </w:r>
          </w:p>
        </w:tc>
      </w:tr>
      <w:tr w:rsidR="00764372" w14:paraId="096C3361" w14:textId="77777777" w:rsidTr="006C4A07">
        <w:tc>
          <w:tcPr>
            <w:tcW w:w="2157" w:type="dxa"/>
          </w:tcPr>
          <w:p w14:paraId="157E21A1" w14:textId="77777777" w:rsidR="00764372" w:rsidRDefault="00764372" w:rsidP="00764372">
            <w:r>
              <w:t>Credit Card Payments (Direct Pay)</w:t>
            </w:r>
          </w:p>
        </w:tc>
        <w:tc>
          <w:tcPr>
            <w:tcW w:w="1910" w:type="dxa"/>
          </w:tcPr>
          <w:p w14:paraId="22DCD503" w14:textId="77777777" w:rsidR="00764372" w:rsidRDefault="00764372" w:rsidP="00764372">
            <w:pPr>
              <w:autoSpaceDE w:val="0"/>
              <w:autoSpaceDN w:val="0"/>
              <w:adjustRightInd w:val="0"/>
            </w:pPr>
            <w:r>
              <w:t>Business critical</w:t>
            </w:r>
          </w:p>
        </w:tc>
        <w:tc>
          <w:tcPr>
            <w:tcW w:w="2025" w:type="dxa"/>
          </w:tcPr>
          <w:p w14:paraId="0CE49E6C" w14:textId="77777777" w:rsidR="00764372" w:rsidRDefault="00764372" w:rsidP="00764372">
            <w:pPr>
              <w:autoSpaceDE w:val="0"/>
              <w:autoSpaceDN w:val="0"/>
              <w:adjustRightInd w:val="0"/>
            </w:pPr>
            <w:r>
              <w:t>Same as NAMEX.</w:t>
            </w:r>
          </w:p>
        </w:tc>
        <w:tc>
          <w:tcPr>
            <w:tcW w:w="2104" w:type="dxa"/>
          </w:tcPr>
          <w:p w14:paraId="2DF4FBE2" w14:textId="73EE2E36" w:rsidR="00764372" w:rsidRPr="005319F7" w:rsidRDefault="00764372" w:rsidP="00764372">
            <w:pPr>
              <w:autoSpaceDE w:val="0"/>
              <w:autoSpaceDN w:val="0"/>
              <w:adjustRightInd w:val="0"/>
            </w:pPr>
            <w:r w:rsidRPr="005319F7">
              <w:t>Same as NAMEX.</w:t>
            </w:r>
          </w:p>
          <w:p w14:paraId="136FCBCD" w14:textId="7D065808" w:rsidR="006C4A07" w:rsidRPr="005319F7" w:rsidRDefault="00C960B1" w:rsidP="00764372">
            <w:pPr>
              <w:autoSpaceDE w:val="0"/>
              <w:autoSpaceDN w:val="0"/>
              <w:adjustRightInd w:val="0"/>
            </w:pPr>
            <w:r w:rsidRPr="005319F7">
              <w:lastRenderedPageBreak/>
              <w:t>Direct pay credit card processing requires CAS/</w:t>
            </w:r>
            <w:proofErr w:type="spellStart"/>
            <w:r w:rsidRPr="005319F7">
              <w:t>PayBC</w:t>
            </w:r>
            <w:proofErr w:type="spellEnd"/>
            <w:r w:rsidRPr="005319F7">
              <w:t xml:space="preserve"> to be available</w:t>
            </w:r>
            <w:r w:rsidR="006C4A07" w:rsidRPr="005319F7">
              <w:t xml:space="preserve"> Card Payments</w:t>
            </w:r>
            <w:r w:rsidR="005319F7">
              <w:t>.</w:t>
            </w:r>
          </w:p>
          <w:p w14:paraId="399E4FE7" w14:textId="3A9EA763" w:rsidR="00764372" w:rsidRPr="005319F7" w:rsidRDefault="00764372" w:rsidP="00764372">
            <w:pPr>
              <w:autoSpaceDE w:val="0"/>
              <w:autoSpaceDN w:val="0"/>
              <w:adjustRightInd w:val="0"/>
            </w:pPr>
          </w:p>
        </w:tc>
      </w:tr>
      <w:tr w:rsidR="001B198B" w14:paraId="580EC07C" w14:textId="77777777" w:rsidTr="006C4A07">
        <w:trPr>
          <w:ins w:id="6" w:author="Stanton, Melissa CITZ:EX" w:date="2021-12-22T19:57:00Z"/>
        </w:trPr>
        <w:tc>
          <w:tcPr>
            <w:tcW w:w="2157" w:type="dxa"/>
          </w:tcPr>
          <w:p w14:paraId="35033095" w14:textId="4105F9C7" w:rsidR="001B198B" w:rsidRDefault="001B198B" w:rsidP="00764372">
            <w:pPr>
              <w:rPr>
                <w:ins w:id="7" w:author="Stanton, Melissa CITZ:EX" w:date="2021-12-22T19:57:00Z"/>
              </w:rPr>
            </w:pPr>
            <w:ins w:id="8" w:author="Stanton, Melissa CITZ:EX" w:date="2021-12-22T19:57:00Z">
              <w:r>
                <w:lastRenderedPageBreak/>
                <w:t>The Personal Property Registry (PPR)</w:t>
              </w:r>
            </w:ins>
          </w:p>
        </w:tc>
        <w:tc>
          <w:tcPr>
            <w:tcW w:w="1910" w:type="dxa"/>
          </w:tcPr>
          <w:p w14:paraId="566B97AC" w14:textId="3144C02C" w:rsidR="001B198B" w:rsidRDefault="001B198B" w:rsidP="00764372">
            <w:pPr>
              <w:autoSpaceDE w:val="0"/>
              <w:autoSpaceDN w:val="0"/>
              <w:adjustRightInd w:val="0"/>
              <w:rPr>
                <w:ins w:id="9" w:author="Stanton, Melissa CITZ:EX" w:date="2021-12-22T19:57:00Z"/>
              </w:rPr>
            </w:pPr>
            <w:ins w:id="10" w:author="Stanton, Melissa CITZ:EX" w:date="2021-12-22T19:57:00Z">
              <w:r>
                <w:t>Business critical</w:t>
              </w:r>
            </w:ins>
          </w:p>
        </w:tc>
        <w:tc>
          <w:tcPr>
            <w:tcW w:w="2025" w:type="dxa"/>
          </w:tcPr>
          <w:p w14:paraId="78A68FA0" w14:textId="0297D030" w:rsidR="001B198B" w:rsidRDefault="001B198B" w:rsidP="00764372">
            <w:pPr>
              <w:autoSpaceDE w:val="0"/>
              <w:autoSpaceDN w:val="0"/>
              <w:adjustRightInd w:val="0"/>
              <w:rPr>
                <w:ins w:id="11" w:author="Stanton, Melissa CITZ:EX" w:date="2021-12-22T19:57:00Z"/>
              </w:rPr>
            </w:pPr>
            <w:ins w:id="12" w:author="Stanton, Melissa CITZ:EX" w:date="2021-12-22T19:57:00Z">
              <w:r>
                <w:t>Same as NAMEX.</w:t>
              </w:r>
            </w:ins>
          </w:p>
        </w:tc>
        <w:tc>
          <w:tcPr>
            <w:tcW w:w="2104" w:type="dxa"/>
          </w:tcPr>
          <w:p w14:paraId="28E0EDC7" w14:textId="6547693D" w:rsidR="001B198B" w:rsidRPr="005319F7" w:rsidRDefault="001B198B" w:rsidP="00764372">
            <w:pPr>
              <w:autoSpaceDE w:val="0"/>
              <w:autoSpaceDN w:val="0"/>
              <w:adjustRightInd w:val="0"/>
              <w:rPr>
                <w:ins w:id="13" w:author="Stanton, Melissa CITZ:EX" w:date="2021-12-22T19:57:00Z"/>
              </w:rPr>
            </w:pPr>
            <w:ins w:id="14" w:author="Stanton, Melissa CITZ:EX" w:date="2021-12-22T19:58:00Z">
              <w:r>
                <w:t>Same as NAMEX.</w:t>
              </w:r>
            </w:ins>
          </w:p>
        </w:tc>
      </w:tr>
    </w:tbl>
    <w:p w14:paraId="5170379A" w14:textId="1EEE4D97" w:rsidR="0028160B" w:rsidRPr="00952D90" w:rsidRDefault="006C4A07" w:rsidP="002037AF">
      <w:pPr>
        <w:pStyle w:val="Heading2"/>
        <w:rPr>
          <w:rFonts w:eastAsiaTheme="minorHAnsi"/>
        </w:rPr>
      </w:pPr>
      <w:bookmarkStart w:id="15" w:name="_Toc69982307"/>
      <w:r w:rsidRPr="00952D90">
        <w:t>Recovery Times</w:t>
      </w:r>
      <w:bookmarkEnd w:id="15"/>
    </w:p>
    <w:p w14:paraId="48B1EE39" w14:textId="77777777" w:rsidR="00264F96" w:rsidRDefault="00264F96" w:rsidP="00264F96">
      <w:pPr>
        <w:autoSpaceDE w:val="0"/>
        <w:autoSpaceDN w:val="0"/>
        <w:adjustRightInd w:val="0"/>
        <w:spacing w:after="0" w:line="240" w:lineRule="auto"/>
      </w:pPr>
      <w:r>
        <w:t>The business recovery times for key business processes are stated in the Registries’ Business Continuity Plan.  This plan will align with and supports Registries business recovery times and objectives.</w:t>
      </w:r>
    </w:p>
    <w:p w14:paraId="6D0CE76E" w14:textId="77777777" w:rsidR="00264F96" w:rsidRDefault="00264F96" w:rsidP="00264F96">
      <w:pPr>
        <w:autoSpaceDE w:val="0"/>
        <w:autoSpaceDN w:val="0"/>
        <w:adjustRightInd w:val="0"/>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417"/>
        <w:gridCol w:w="1134"/>
        <w:gridCol w:w="1440"/>
        <w:gridCol w:w="2340"/>
      </w:tblGrid>
      <w:tr w:rsidR="00264F96" w14:paraId="59B81D30" w14:textId="77777777" w:rsidTr="00DC5280">
        <w:tc>
          <w:tcPr>
            <w:tcW w:w="3227" w:type="dxa"/>
            <w:tcBorders>
              <w:bottom w:val="single" w:sz="4" w:space="0" w:color="auto"/>
            </w:tcBorders>
            <w:shd w:val="clear" w:color="auto" w:fill="8DB3E2" w:themeFill="text2" w:themeFillTint="66"/>
            <w:vAlign w:val="center"/>
          </w:tcPr>
          <w:p w14:paraId="2317684A" w14:textId="77777777" w:rsidR="00264F96" w:rsidRDefault="00264F96" w:rsidP="00764372">
            <w:pPr>
              <w:pStyle w:val="Header"/>
              <w:jc w:val="center"/>
              <w:rPr>
                <w:b/>
              </w:rPr>
            </w:pPr>
            <w:r>
              <w:rPr>
                <w:b/>
              </w:rPr>
              <w:t>Application</w:t>
            </w:r>
          </w:p>
        </w:tc>
        <w:tc>
          <w:tcPr>
            <w:tcW w:w="1417" w:type="dxa"/>
            <w:tcBorders>
              <w:bottom w:val="single" w:sz="4" w:space="0" w:color="auto"/>
            </w:tcBorders>
            <w:shd w:val="clear" w:color="auto" w:fill="8DB3E2" w:themeFill="text2" w:themeFillTint="66"/>
            <w:vAlign w:val="center"/>
          </w:tcPr>
          <w:p w14:paraId="5408A624" w14:textId="77777777" w:rsidR="00264F96" w:rsidRDefault="00264F96" w:rsidP="00764372">
            <w:pPr>
              <w:pStyle w:val="Header"/>
              <w:jc w:val="center"/>
              <w:rPr>
                <w:b/>
              </w:rPr>
            </w:pPr>
            <w:r>
              <w:rPr>
                <w:b/>
              </w:rPr>
              <w:t>Phase 1</w:t>
            </w:r>
          </w:p>
          <w:p w14:paraId="6ADA82F3" w14:textId="77777777" w:rsidR="00264F96" w:rsidRDefault="00264F96" w:rsidP="00764372">
            <w:pPr>
              <w:pStyle w:val="Header"/>
              <w:jc w:val="center"/>
              <w:rPr>
                <w:b/>
              </w:rPr>
            </w:pPr>
          </w:p>
          <w:p w14:paraId="5BDE963E" w14:textId="77777777" w:rsidR="00264F96" w:rsidRDefault="00264F96" w:rsidP="00764372">
            <w:pPr>
              <w:pStyle w:val="Header"/>
              <w:jc w:val="center"/>
              <w:rPr>
                <w:b/>
              </w:rPr>
            </w:pPr>
            <w:r>
              <w:rPr>
                <w:b/>
              </w:rPr>
              <w:t>25-72 Hours</w:t>
            </w:r>
          </w:p>
        </w:tc>
        <w:tc>
          <w:tcPr>
            <w:tcW w:w="1134" w:type="dxa"/>
            <w:tcBorders>
              <w:bottom w:val="single" w:sz="4" w:space="0" w:color="auto"/>
            </w:tcBorders>
            <w:shd w:val="clear" w:color="auto" w:fill="8DB3E2" w:themeFill="text2" w:themeFillTint="66"/>
            <w:vAlign w:val="center"/>
          </w:tcPr>
          <w:p w14:paraId="0536AD02" w14:textId="77777777" w:rsidR="00264F96" w:rsidRDefault="00264F96" w:rsidP="00764372">
            <w:pPr>
              <w:pStyle w:val="Header"/>
              <w:jc w:val="center"/>
              <w:rPr>
                <w:b/>
              </w:rPr>
            </w:pPr>
            <w:r>
              <w:rPr>
                <w:b/>
              </w:rPr>
              <w:t>Phase 2</w:t>
            </w:r>
          </w:p>
          <w:p w14:paraId="1D97C918" w14:textId="77777777" w:rsidR="00264F96" w:rsidRDefault="00264F96" w:rsidP="00764372">
            <w:pPr>
              <w:pStyle w:val="Header"/>
              <w:jc w:val="center"/>
              <w:rPr>
                <w:b/>
              </w:rPr>
            </w:pPr>
          </w:p>
          <w:p w14:paraId="630A6D5E" w14:textId="77777777" w:rsidR="00264F96" w:rsidRDefault="00264F96" w:rsidP="00764372">
            <w:pPr>
              <w:pStyle w:val="Header"/>
              <w:jc w:val="center"/>
              <w:rPr>
                <w:b/>
              </w:rPr>
            </w:pPr>
            <w:r>
              <w:rPr>
                <w:b/>
              </w:rPr>
              <w:t>4-7 Days</w:t>
            </w:r>
          </w:p>
        </w:tc>
        <w:tc>
          <w:tcPr>
            <w:tcW w:w="1440" w:type="dxa"/>
            <w:tcBorders>
              <w:bottom w:val="single" w:sz="4" w:space="0" w:color="auto"/>
            </w:tcBorders>
            <w:shd w:val="clear" w:color="auto" w:fill="8DB3E2" w:themeFill="text2" w:themeFillTint="66"/>
            <w:vAlign w:val="center"/>
          </w:tcPr>
          <w:p w14:paraId="22128C36" w14:textId="77777777" w:rsidR="00264F96" w:rsidRDefault="00264F96" w:rsidP="00764372">
            <w:pPr>
              <w:pStyle w:val="Header"/>
              <w:jc w:val="center"/>
              <w:rPr>
                <w:b/>
              </w:rPr>
            </w:pPr>
            <w:r>
              <w:rPr>
                <w:b/>
              </w:rPr>
              <w:t>Phase 3</w:t>
            </w:r>
          </w:p>
          <w:p w14:paraId="3C99BE06" w14:textId="77777777" w:rsidR="00264F96" w:rsidRDefault="00264F96" w:rsidP="00764372">
            <w:pPr>
              <w:pStyle w:val="Header"/>
              <w:jc w:val="center"/>
              <w:rPr>
                <w:b/>
              </w:rPr>
            </w:pPr>
          </w:p>
          <w:p w14:paraId="711BADD0" w14:textId="77777777" w:rsidR="00264F96" w:rsidRDefault="00264F96" w:rsidP="00764372">
            <w:pPr>
              <w:pStyle w:val="Header"/>
              <w:jc w:val="center"/>
              <w:rPr>
                <w:b/>
              </w:rPr>
            </w:pPr>
            <w:r>
              <w:rPr>
                <w:b/>
              </w:rPr>
              <w:t>8-14 Days</w:t>
            </w:r>
          </w:p>
        </w:tc>
        <w:tc>
          <w:tcPr>
            <w:tcW w:w="2340" w:type="dxa"/>
            <w:tcBorders>
              <w:bottom w:val="single" w:sz="4" w:space="0" w:color="auto"/>
            </w:tcBorders>
            <w:shd w:val="clear" w:color="auto" w:fill="8DB3E2" w:themeFill="text2" w:themeFillTint="66"/>
            <w:vAlign w:val="center"/>
          </w:tcPr>
          <w:p w14:paraId="4DE80943" w14:textId="77777777" w:rsidR="00264F96" w:rsidRDefault="00264F96" w:rsidP="00764372">
            <w:pPr>
              <w:pStyle w:val="Header"/>
              <w:jc w:val="center"/>
              <w:rPr>
                <w:b/>
              </w:rPr>
            </w:pPr>
            <w:r>
              <w:rPr>
                <w:b/>
              </w:rPr>
              <w:t>Notes</w:t>
            </w:r>
          </w:p>
        </w:tc>
      </w:tr>
      <w:tr w:rsidR="00264F96" w:rsidRPr="00264F96" w14:paraId="3032636A" w14:textId="77777777" w:rsidTr="00DC5280">
        <w:tc>
          <w:tcPr>
            <w:tcW w:w="3227" w:type="dxa"/>
            <w:shd w:val="clear" w:color="auto" w:fill="auto"/>
          </w:tcPr>
          <w:p w14:paraId="0744B014" w14:textId="77777777" w:rsidR="00264F96" w:rsidRDefault="00264F96" w:rsidP="00764372">
            <w:r>
              <w:t xml:space="preserve">The Personal Property Registry </w:t>
            </w:r>
            <w:r w:rsidR="004E327B">
              <w:t>–</w:t>
            </w:r>
            <w:r>
              <w:t xml:space="preserve"> PPR</w:t>
            </w:r>
          </w:p>
        </w:tc>
        <w:tc>
          <w:tcPr>
            <w:tcW w:w="1417" w:type="dxa"/>
            <w:shd w:val="clear" w:color="auto" w:fill="auto"/>
            <w:vAlign w:val="center"/>
          </w:tcPr>
          <w:p w14:paraId="7123A97B" w14:textId="77777777" w:rsidR="00264F96" w:rsidRPr="00264F96" w:rsidRDefault="00264F96" w:rsidP="00764372">
            <w:pPr>
              <w:pStyle w:val="Header"/>
              <w:jc w:val="center"/>
            </w:pPr>
            <w:r>
              <w:t>X</w:t>
            </w:r>
          </w:p>
        </w:tc>
        <w:tc>
          <w:tcPr>
            <w:tcW w:w="1134" w:type="dxa"/>
            <w:shd w:val="clear" w:color="auto" w:fill="auto"/>
            <w:vAlign w:val="center"/>
          </w:tcPr>
          <w:p w14:paraId="0029D90F" w14:textId="77777777" w:rsidR="00264F96" w:rsidRPr="00264F96" w:rsidRDefault="00264F96" w:rsidP="00764372">
            <w:pPr>
              <w:pStyle w:val="Header"/>
              <w:jc w:val="center"/>
            </w:pPr>
          </w:p>
        </w:tc>
        <w:tc>
          <w:tcPr>
            <w:tcW w:w="1440" w:type="dxa"/>
            <w:shd w:val="clear" w:color="auto" w:fill="auto"/>
            <w:vAlign w:val="center"/>
          </w:tcPr>
          <w:p w14:paraId="6078D436" w14:textId="77777777" w:rsidR="00264F96" w:rsidRPr="00264F96" w:rsidRDefault="00264F96" w:rsidP="00764372">
            <w:pPr>
              <w:pStyle w:val="Header"/>
              <w:jc w:val="center"/>
            </w:pPr>
          </w:p>
        </w:tc>
        <w:tc>
          <w:tcPr>
            <w:tcW w:w="2340" w:type="dxa"/>
            <w:shd w:val="clear" w:color="auto" w:fill="auto"/>
            <w:vAlign w:val="center"/>
          </w:tcPr>
          <w:p w14:paraId="16720B90" w14:textId="77777777" w:rsidR="00264F96" w:rsidRPr="00264F96" w:rsidRDefault="00264F96" w:rsidP="00764372">
            <w:pPr>
              <w:pStyle w:val="Header"/>
              <w:jc w:val="center"/>
            </w:pPr>
          </w:p>
        </w:tc>
      </w:tr>
      <w:tr w:rsidR="00264F96" w:rsidRPr="00264F96" w14:paraId="2228CCFA" w14:textId="77777777" w:rsidTr="00DC5280">
        <w:tc>
          <w:tcPr>
            <w:tcW w:w="3227" w:type="dxa"/>
            <w:shd w:val="clear" w:color="auto" w:fill="auto"/>
          </w:tcPr>
          <w:p w14:paraId="181C93A8" w14:textId="77777777" w:rsidR="00264F96" w:rsidRDefault="00264F96" w:rsidP="00764372">
            <w:r>
              <w:t xml:space="preserve">The Manufactured Home Registry </w:t>
            </w:r>
            <w:r w:rsidR="004E327B">
              <w:t>–</w:t>
            </w:r>
            <w:r>
              <w:t xml:space="preserve"> MHR</w:t>
            </w:r>
            <w:r w:rsidR="002B05ED">
              <w:t xml:space="preserve"> (including front end)</w:t>
            </w:r>
          </w:p>
        </w:tc>
        <w:tc>
          <w:tcPr>
            <w:tcW w:w="1417" w:type="dxa"/>
            <w:shd w:val="clear" w:color="auto" w:fill="auto"/>
            <w:vAlign w:val="center"/>
          </w:tcPr>
          <w:p w14:paraId="1B5945B6" w14:textId="77777777" w:rsidR="00264F96" w:rsidRPr="00264F96" w:rsidRDefault="00264F96" w:rsidP="00764372">
            <w:pPr>
              <w:pStyle w:val="Header"/>
              <w:jc w:val="center"/>
            </w:pPr>
          </w:p>
        </w:tc>
        <w:tc>
          <w:tcPr>
            <w:tcW w:w="1134" w:type="dxa"/>
            <w:shd w:val="clear" w:color="auto" w:fill="auto"/>
            <w:vAlign w:val="center"/>
          </w:tcPr>
          <w:p w14:paraId="4AD41B00" w14:textId="77777777" w:rsidR="00264F96" w:rsidRPr="00264F96" w:rsidRDefault="00432390" w:rsidP="00764372">
            <w:pPr>
              <w:pStyle w:val="Header"/>
              <w:jc w:val="center"/>
            </w:pPr>
            <w:r>
              <w:t>X</w:t>
            </w:r>
          </w:p>
        </w:tc>
        <w:tc>
          <w:tcPr>
            <w:tcW w:w="1440" w:type="dxa"/>
            <w:shd w:val="clear" w:color="auto" w:fill="auto"/>
            <w:vAlign w:val="center"/>
          </w:tcPr>
          <w:p w14:paraId="461CBE91" w14:textId="77777777" w:rsidR="00264F96" w:rsidRPr="00264F96" w:rsidRDefault="00264F96" w:rsidP="00764372">
            <w:pPr>
              <w:pStyle w:val="Header"/>
              <w:jc w:val="center"/>
            </w:pPr>
          </w:p>
        </w:tc>
        <w:tc>
          <w:tcPr>
            <w:tcW w:w="2340" w:type="dxa"/>
            <w:shd w:val="clear" w:color="auto" w:fill="auto"/>
            <w:vAlign w:val="center"/>
          </w:tcPr>
          <w:p w14:paraId="57C7AC46" w14:textId="77777777" w:rsidR="00264F96" w:rsidRPr="00264F96" w:rsidRDefault="00264F96" w:rsidP="00764372">
            <w:pPr>
              <w:pStyle w:val="Header"/>
              <w:jc w:val="center"/>
            </w:pPr>
          </w:p>
        </w:tc>
      </w:tr>
      <w:tr w:rsidR="00264F96" w:rsidRPr="00264F96" w14:paraId="0981AD03" w14:textId="77777777" w:rsidTr="00DC5280">
        <w:tc>
          <w:tcPr>
            <w:tcW w:w="3227" w:type="dxa"/>
            <w:shd w:val="clear" w:color="auto" w:fill="auto"/>
          </w:tcPr>
          <w:p w14:paraId="124C5A9B" w14:textId="77777777" w:rsidR="00264F96" w:rsidRDefault="00264F96" w:rsidP="00764372">
            <w:pPr>
              <w:autoSpaceDE w:val="0"/>
              <w:autoSpaceDN w:val="0"/>
              <w:adjustRightInd w:val="0"/>
            </w:pPr>
            <w:r>
              <w:t>Fee Accounting System – FAS/CNFA</w:t>
            </w:r>
          </w:p>
        </w:tc>
        <w:tc>
          <w:tcPr>
            <w:tcW w:w="1417" w:type="dxa"/>
            <w:shd w:val="clear" w:color="auto" w:fill="auto"/>
            <w:vAlign w:val="center"/>
          </w:tcPr>
          <w:p w14:paraId="163CA03D" w14:textId="7E8A46FC" w:rsidR="00264F96" w:rsidRPr="00264F96" w:rsidRDefault="007B1E31" w:rsidP="00764372">
            <w:pPr>
              <w:pStyle w:val="Header"/>
              <w:jc w:val="center"/>
            </w:pPr>
            <w:r>
              <w:t>X</w:t>
            </w:r>
          </w:p>
        </w:tc>
        <w:tc>
          <w:tcPr>
            <w:tcW w:w="1134" w:type="dxa"/>
            <w:shd w:val="clear" w:color="auto" w:fill="auto"/>
            <w:vAlign w:val="center"/>
          </w:tcPr>
          <w:p w14:paraId="2EDBF2EB" w14:textId="77777777" w:rsidR="00264F96" w:rsidRPr="00264F96" w:rsidRDefault="00264F96" w:rsidP="00764372">
            <w:pPr>
              <w:pStyle w:val="Header"/>
              <w:jc w:val="center"/>
            </w:pPr>
          </w:p>
        </w:tc>
        <w:tc>
          <w:tcPr>
            <w:tcW w:w="1440" w:type="dxa"/>
            <w:shd w:val="clear" w:color="auto" w:fill="auto"/>
            <w:vAlign w:val="center"/>
          </w:tcPr>
          <w:p w14:paraId="4702E209" w14:textId="77777777" w:rsidR="00264F96" w:rsidRPr="00264F96" w:rsidRDefault="00264F96" w:rsidP="00764372">
            <w:pPr>
              <w:pStyle w:val="Header"/>
              <w:jc w:val="center"/>
            </w:pPr>
          </w:p>
        </w:tc>
        <w:tc>
          <w:tcPr>
            <w:tcW w:w="2340" w:type="dxa"/>
            <w:shd w:val="clear" w:color="auto" w:fill="auto"/>
            <w:vAlign w:val="center"/>
          </w:tcPr>
          <w:p w14:paraId="54A643BE" w14:textId="0DD1C43D" w:rsidR="00264F96" w:rsidRPr="00264F96" w:rsidRDefault="007B1E31" w:rsidP="00764372">
            <w:pPr>
              <w:pStyle w:val="Header"/>
              <w:jc w:val="center"/>
            </w:pPr>
            <w:r>
              <w:t>The agreement with DXC is to recover all mainframes application within 72 hours.</w:t>
            </w:r>
          </w:p>
        </w:tc>
      </w:tr>
      <w:tr w:rsidR="00264F96" w:rsidRPr="00264F96" w14:paraId="00B8B552" w14:textId="77777777" w:rsidTr="00DC5280">
        <w:tc>
          <w:tcPr>
            <w:tcW w:w="3227" w:type="dxa"/>
            <w:shd w:val="clear" w:color="auto" w:fill="auto"/>
          </w:tcPr>
          <w:p w14:paraId="4ED70F86" w14:textId="77777777" w:rsidR="00264F96" w:rsidRDefault="00264F96" w:rsidP="00764372">
            <w:pPr>
              <w:autoSpaceDE w:val="0"/>
              <w:autoSpaceDN w:val="0"/>
              <w:adjustRightInd w:val="0"/>
            </w:pPr>
            <w:r>
              <w:t>Companies Branch Registry – COBRS</w:t>
            </w:r>
          </w:p>
        </w:tc>
        <w:tc>
          <w:tcPr>
            <w:tcW w:w="1417" w:type="dxa"/>
            <w:shd w:val="clear" w:color="auto" w:fill="auto"/>
            <w:vAlign w:val="center"/>
          </w:tcPr>
          <w:p w14:paraId="2B7B73CE" w14:textId="77777777" w:rsidR="00264F96" w:rsidRPr="00264F96" w:rsidRDefault="00432390" w:rsidP="00764372">
            <w:pPr>
              <w:pStyle w:val="Header"/>
              <w:jc w:val="center"/>
            </w:pPr>
            <w:r>
              <w:t>X</w:t>
            </w:r>
          </w:p>
        </w:tc>
        <w:tc>
          <w:tcPr>
            <w:tcW w:w="1134" w:type="dxa"/>
            <w:shd w:val="clear" w:color="auto" w:fill="auto"/>
            <w:vAlign w:val="center"/>
          </w:tcPr>
          <w:p w14:paraId="3A165D6F" w14:textId="77777777" w:rsidR="00264F96" w:rsidRPr="00264F96" w:rsidRDefault="00264F96" w:rsidP="00764372">
            <w:pPr>
              <w:pStyle w:val="Header"/>
              <w:jc w:val="center"/>
            </w:pPr>
          </w:p>
        </w:tc>
        <w:tc>
          <w:tcPr>
            <w:tcW w:w="1440" w:type="dxa"/>
            <w:shd w:val="clear" w:color="auto" w:fill="auto"/>
            <w:vAlign w:val="center"/>
          </w:tcPr>
          <w:p w14:paraId="070B3CA0" w14:textId="77777777" w:rsidR="00264F96" w:rsidRPr="00264F96" w:rsidRDefault="00264F96" w:rsidP="00764372">
            <w:pPr>
              <w:pStyle w:val="Header"/>
              <w:jc w:val="center"/>
            </w:pPr>
          </w:p>
        </w:tc>
        <w:tc>
          <w:tcPr>
            <w:tcW w:w="2340" w:type="dxa"/>
            <w:shd w:val="clear" w:color="auto" w:fill="auto"/>
            <w:vAlign w:val="center"/>
          </w:tcPr>
          <w:p w14:paraId="55217CAC" w14:textId="77777777" w:rsidR="00264F96" w:rsidRPr="00264F96" w:rsidRDefault="00264F96" w:rsidP="00764372">
            <w:pPr>
              <w:pStyle w:val="Header"/>
              <w:jc w:val="center"/>
            </w:pPr>
          </w:p>
        </w:tc>
      </w:tr>
      <w:tr w:rsidR="00264F96" w:rsidRPr="00264F96" w14:paraId="1F544DE9" w14:textId="77777777" w:rsidTr="00DC5280">
        <w:tc>
          <w:tcPr>
            <w:tcW w:w="3227" w:type="dxa"/>
            <w:shd w:val="clear" w:color="auto" w:fill="auto"/>
          </w:tcPr>
          <w:p w14:paraId="4910AE4E" w14:textId="77777777" w:rsidR="00264F96" w:rsidRDefault="00264F96" w:rsidP="00764372">
            <w:r>
              <w:t xml:space="preserve">Corporate Online </w:t>
            </w:r>
            <w:r w:rsidR="002B05ED">
              <w:t>–</w:t>
            </w:r>
            <w:r>
              <w:t xml:space="preserve"> COLIN</w:t>
            </w:r>
          </w:p>
        </w:tc>
        <w:tc>
          <w:tcPr>
            <w:tcW w:w="1417" w:type="dxa"/>
            <w:shd w:val="clear" w:color="auto" w:fill="auto"/>
            <w:vAlign w:val="center"/>
          </w:tcPr>
          <w:p w14:paraId="1FFBC3ED" w14:textId="77777777" w:rsidR="00264F96" w:rsidRPr="00264F96" w:rsidRDefault="00264F96" w:rsidP="00764372">
            <w:pPr>
              <w:pStyle w:val="Header"/>
              <w:jc w:val="center"/>
            </w:pPr>
            <w:r>
              <w:t>X</w:t>
            </w:r>
          </w:p>
        </w:tc>
        <w:tc>
          <w:tcPr>
            <w:tcW w:w="1134" w:type="dxa"/>
            <w:shd w:val="clear" w:color="auto" w:fill="auto"/>
            <w:vAlign w:val="center"/>
          </w:tcPr>
          <w:p w14:paraId="18981505" w14:textId="77777777" w:rsidR="00264F96" w:rsidRPr="00264F96" w:rsidRDefault="00264F96" w:rsidP="00764372">
            <w:pPr>
              <w:pStyle w:val="Header"/>
              <w:jc w:val="center"/>
            </w:pPr>
          </w:p>
        </w:tc>
        <w:tc>
          <w:tcPr>
            <w:tcW w:w="1440" w:type="dxa"/>
            <w:shd w:val="clear" w:color="auto" w:fill="auto"/>
            <w:vAlign w:val="center"/>
          </w:tcPr>
          <w:p w14:paraId="1D6B23F4" w14:textId="77777777" w:rsidR="00264F96" w:rsidRPr="00264F96" w:rsidRDefault="00264F96" w:rsidP="00764372">
            <w:pPr>
              <w:pStyle w:val="Header"/>
              <w:jc w:val="center"/>
            </w:pPr>
          </w:p>
        </w:tc>
        <w:tc>
          <w:tcPr>
            <w:tcW w:w="2340" w:type="dxa"/>
            <w:shd w:val="clear" w:color="auto" w:fill="auto"/>
            <w:vAlign w:val="center"/>
          </w:tcPr>
          <w:p w14:paraId="324F17E4" w14:textId="77777777" w:rsidR="00264F96" w:rsidRPr="00264F96" w:rsidRDefault="00264F96" w:rsidP="00764372">
            <w:pPr>
              <w:pStyle w:val="Header"/>
              <w:jc w:val="center"/>
            </w:pPr>
          </w:p>
        </w:tc>
      </w:tr>
      <w:tr w:rsidR="00264F96" w:rsidRPr="00264F96" w14:paraId="033BD65A" w14:textId="77777777" w:rsidTr="00DC5280">
        <w:tc>
          <w:tcPr>
            <w:tcW w:w="3227" w:type="dxa"/>
            <w:shd w:val="clear" w:color="auto" w:fill="auto"/>
          </w:tcPr>
          <w:p w14:paraId="003DB373" w14:textId="77777777" w:rsidR="00264F96" w:rsidRDefault="00264F96" w:rsidP="00764372">
            <w:proofErr w:type="spellStart"/>
            <w:r>
              <w:t>OneStop</w:t>
            </w:r>
            <w:proofErr w:type="spellEnd"/>
          </w:p>
        </w:tc>
        <w:tc>
          <w:tcPr>
            <w:tcW w:w="1417" w:type="dxa"/>
            <w:shd w:val="clear" w:color="auto" w:fill="auto"/>
            <w:vAlign w:val="center"/>
          </w:tcPr>
          <w:p w14:paraId="5A19E10C" w14:textId="77777777" w:rsidR="00264F96" w:rsidRPr="00264F96" w:rsidRDefault="00264F96" w:rsidP="00764372">
            <w:pPr>
              <w:pStyle w:val="Header"/>
              <w:jc w:val="center"/>
            </w:pPr>
          </w:p>
        </w:tc>
        <w:tc>
          <w:tcPr>
            <w:tcW w:w="1134" w:type="dxa"/>
            <w:shd w:val="clear" w:color="auto" w:fill="auto"/>
            <w:vAlign w:val="center"/>
          </w:tcPr>
          <w:p w14:paraId="2DDB71E3" w14:textId="77777777" w:rsidR="00264F96" w:rsidRPr="00264F96" w:rsidRDefault="002B05ED" w:rsidP="00764372">
            <w:pPr>
              <w:pStyle w:val="Header"/>
              <w:jc w:val="center"/>
            </w:pPr>
            <w:r>
              <w:t>X</w:t>
            </w:r>
          </w:p>
        </w:tc>
        <w:tc>
          <w:tcPr>
            <w:tcW w:w="1440" w:type="dxa"/>
            <w:shd w:val="clear" w:color="auto" w:fill="auto"/>
            <w:vAlign w:val="center"/>
          </w:tcPr>
          <w:p w14:paraId="56ACE23D" w14:textId="77777777" w:rsidR="00264F96" w:rsidRPr="00264F96" w:rsidRDefault="00264F96" w:rsidP="00764372">
            <w:pPr>
              <w:pStyle w:val="Header"/>
              <w:jc w:val="center"/>
            </w:pPr>
          </w:p>
        </w:tc>
        <w:tc>
          <w:tcPr>
            <w:tcW w:w="2340" w:type="dxa"/>
            <w:shd w:val="clear" w:color="auto" w:fill="auto"/>
            <w:vAlign w:val="center"/>
          </w:tcPr>
          <w:p w14:paraId="417010A8" w14:textId="77777777" w:rsidR="00264F96" w:rsidRPr="00264F96" w:rsidRDefault="00264F96" w:rsidP="00764372">
            <w:pPr>
              <w:pStyle w:val="Header"/>
              <w:jc w:val="center"/>
            </w:pPr>
          </w:p>
        </w:tc>
      </w:tr>
      <w:tr w:rsidR="004E327B" w:rsidRPr="00264F96" w14:paraId="080E2132" w14:textId="77777777" w:rsidTr="00DC5280">
        <w:tc>
          <w:tcPr>
            <w:tcW w:w="3227" w:type="dxa"/>
            <w:shd w:val="clear" w:color="auto" w:fill="auto"/>
          </w:tcPr>
          <w:p w14:paraId="299ADB97" w14:textId="77777777" w:rsidR="004E327B" w:rsidRDefault="004E327B" w:rsidP="00764372">
            <w:r>
              <w:t>Address Change BC</w:t>
            </w:r>
          </w:p>
        </w:tc>
        <w:tc>
          <w:tcPr>
            <w:tcW w:w="1417" w:type="dxa"/>
            <w:shd w:val="clear" w:color="auto" w:fill="auto"/>
            <w:vAlign w:val="center"/>
          </w:tcPr>
          <w:p w14:paraId="34E6FFBB" w14:textId="77777777" w:rsidR="004E327B" w:rsidRDefault="004E327B" w:rsidP="00764372">
            <w:pPr>
              <w:pStyle w:val="Header"/>
              <w:jc w:val="center"/>
            </w:pPr>
          </w:p>
        </w:tc>
        <w:tc>
          <w:tcPr>
            <w:tcW w:w="1134" w:type="dxa"/>
            <w:shd w:val="clear" w:color="auto" w:fill="auto"/>
            <w:vAlign w:val="center"/>
          </w:tcPr>
          <w:p w14:paraId="1CED8B8B" w14:textId="77777777" w:rsidR="004E327B" w:rsidRPr="00264F96" w:rsidRDefault="002B05ED" w:rsidP="00764372">
            <w:pPr>
              <w:pStyle w:val="Header"/>
              <w:jc w:val="center"/>
            </w:pPr>
            <w:r>
              <w:t>X</w:t>
            </w:r>
          </w:p>
        </w:tc>
        <w:tc>
          <w:tcPr>
            <w:tcW w:w="1440" w:type="dxa"/>
            <w:shd w:val="clear" w:color="auto" w:fill="auto"/>
            <w:vAlign w:val="center"/>
          </w:tcPr>
          <w:p w14:paraId="600F0878" w14:textId="77777777" w:rsidR="004E327B" w:rsidRPr="00264F96" w:rsidRDefault="004E327B" w:rsidP="00764372">
            <w:pPr>
              <w:pStyle w:val="Header"/>
              <w:jc w:val="center"/>
            </w:pPr>
          </w:p>
        </w:tc>
        <w:tc>
          <w:tcPr>
            <w:tcW w:w="2340" w:type="dxa"/>
            <w:shd w:val="clear" w:color="auto" w:fill="auto"/>
            <w:vAlign w:val="center"/>
          </w:tcPr>
          <w:p w14:paraId="3BC4CD8B" w14:textId="77777777" w:rsidR="004E327B" w:rsidRPr="00264F96" w:rsidRDefault="004E327B" w:rsidP="00764372">
            <w:pPr>
              <w:pStyle w:val="Header"/>
              <w:jc w:val="center"/>
            </w:pPr>
          </w:p>
        </w:tc>
      </w:tr>
      <w:tr w:rsidR="00264F96" w:rsidRPr="00264F96" w14:paraId="003612EE" w14:textId="77777777" w:rsidTr="00DC5280">
        <w:tc>
          <w:tcPr>
            <w:tcW w:w="3227" w:type="dxa"/>
            <w:shd w:val="clear" w:color="auto" w:fill="auto"/>
          </w:tcPr>
          <w:p w14:paraId="211C2A85" w14:textId="77777777" w:rsidR="00264F96" w:rsidRDefault="00264F96" w:rsidP="00764372">
            <w:r>
              <w:t>Societies and Firms Online – SOFI</w:t>
            </w:r>
          </w:p>
        </w:tc>
        <w:tc>
          <w:tcPr>
            <w:tcW w:w="1417" w:type="dxa"/>
            <w:shd w:val="clear" w:color="auto" w:fill="auto"/>
            <w:vAlign w:val="center"/>
          </w:tcPr>
          <w:p w14:paraId="5098025D" w14:textId="77777777" w:rsidR="00264F96" w:rsidRPr="00264F96" w:rsidRDefault="00264F96" w:rsidP="00764372">
            <w:pPr>
              <w:pStyle w:val="Header"/>
              <w:jc w:val="center"/>
            </w:pPr>
          </w:p>
        </w:tc>
        <w:tc>
          <w:tcPr>
            <w:tcW w:w="1134" w:type="dxa"/>
            <w:shd w:val="clear" w:color="auto" w:fill="auto"/>
            <w:vAlign w:val="center"/>
          </w:tcPr>
          <w:p w14:paraId="729F7FA6" w14:textId="77777777" w:rsidR="00264F96" w:rsidRPr="00264F96" w:rsidRDefault="002B05ED" w:rsidP="00764372">
            <w:pPr>
              <w:pStyle w:val="Header"/>
              <w:jc w:val="center"/>
            </w:pPr>
            <w:r>
              <w:t>X</w:t>
            </w:r>
          </w:p>
        </w:tc>
        <w:tc>
          <w:tcPr>
            <w:tcW w:w="1440" w:type="dxa"/>
            <w:shd w:val="clear" w:color="auto" w:fill="auto"/>
            <w:vAlign w:val="center"/>
          </w:tcPr>
          <w:p w14:paraId="6BF109A6" w14:textId="77777777" w:rsidR="00264F96" w:rsidRPr="00264F96" w:rsidRDefault="00264F96" w:rsidP="00764372">
            <w:pPr>
              <w:pStyle w:val="Header"/>
              <w:jc w:val="center"/>
            </w:pPr>
          </w:p>
        </w:tc>
        <w:tc>
          <w:tcPr>
            <w:tcW w:w="2340" w:type="dxa"/>
            <w:shd w:val="clear" w:color="auto" w:fill="auto"/>
            <w:vAlign w:val="center"/>
          </w:tcPr>
          <w:p w14:paraId="190C195F" w14:textId="77777777" w:rsidR="00264F96" w:rsidRPr="00264F96" w:rsidRDefault="00264F96" w:rsidP="00764372">
            <w:pPr>
              <w:pStyle w:val="Header"/>
              <w:jc w:val="center"/>
            </w:pPr>
          </w:p>
        </w:tc>
      </w:tr>
      <w:tr w:rsidR="002B05ED" w:rsidRPr="00264F96" w14:paraId="2EE7D89D" w14:textId="77777777" w:rsidTr="00DC5280">
        <w:tc>
          <w:tcPr>
            <w:tcW w:w="3227" w:type="dxa"/>
            <w:shd w:val="clear" w:color="auto" w:fill="auto"/>
          </w:tcPr>
          <w:p w14:paraId="3580D787" w14:textId="77777777" w:rsidR="002B05ED" w:rsidRDefault="002B05ED" w:rsidP="002B05ED">
            <w:r>
              <w:t>Societies – REGI</w:t>
            </w:r>
          </w:p>
        </w:tc>
        <w:tc>
          <w:tcPr>
            <w:tcW w:w="1417" w:type="dxa"/>
            <w:shd w:val="clear" w:color="auto" w:fill="auto"/>
            <w:vAlign w:val="center"/>
          </w:tcPr>
          <w:p w14:paraId="2AD9302F" w14:textId="77777777" w:rsidR="002B05ED" w:rsidRPr="00264F96" w:rsidRDefault="002B05ED" w:rsidP="00764372">
            <w:pPr>
              <w:pStyle w:val="Header"/>
              <w:jc w:val="center"/>
            </w:pPr>
          </w:p>
        </w:tc>
        <w:tc>
          <w:tcPr>
            <w:tcW w:w="1134" w:type="dxa"/>
            <w:shd w:val="clear" w:color="auto" w:fill="auto"/>
            <w:vAlign w:val="center"/>
          </w:tcPr>
          <w:p w14:paraId="691A50A4" w14:textId="77777777" w:rsidR="002B05ED" w:rsidRPr="00264F96" w:rsidRDefault="002B05ED" w:rsidP="00764372">
            <w:pPr>
              <w:pStyle w:val="Header"/>
              <w:jc w:val="center"/>
            </w:pPr>
            <w:r>
              <w:t>X</w:t>
            </w:r>
          </w:p>
        </w:tc>
        <w:tc>
          <w:tcPr>
            <w:tcW w:w="1440" w:type="dxa"/>
            <w:shd w:val="clear" w:color="auto" w:fill="auto"/>
            <w:vAlign w:val="center"/>
          </w:tcPr>
          <w:p w14:paraId="31948E0D" w14:textId="77777777" w:rsidR="002B05ED" w:rsidRPr="00264F96" w:rsidRDefault="002B05ED" w:rsidP="00764372">
            <w:pPr>
              <w:pStyle w:val="Header"/>
              <w:jc w:val="center"/>
            </w:pPr>
          </w:p>
        </w:tc>
        <w:tc>
          <w:tcPr>
            <w:tcW w:w="2340" w:type="dxa"/>
            <w:shd w:val="clear" w:color="auto" w:fill="auto"/>
            <w:vAlign w:val="center"/>
          </w:tcPr>
          <w:p w14:paraId="2B1A66D6" w14:textId="77777777" w:rsidR="002B05ED" w:rsidRPr="00264F96" w:rsidRDefault="002B05ED" w:rsidP="00764372">
            <w:pPr>
              <w:pStyle w:val="Header"/>
              <w:jc w:val="center"/>
            </w:pPr>
          </w:p>
        </w:tc>
      </w:tr>
      <w:tr w:rsidR="00264F96" w:rsidRPr="00264F96" w14:paraId="16024AD7" w14:textId="77777777" w:rsidTr="00DC5280">
        <w:tc>
          <w:tcPr>
            <w:tcW w:w="3227" w:type="dxa"/>
            <w:shd w:val="clear" w:color="auto" w:fill="auto"/>
          </w:tcPr>
          <w:p w14:paraId="0F6DD3B5" w14:textId="77777777" w:rsidR="00264F96" w:rsidRDefault="00264F96" w:rsidP="00764372">
            <w:r>
              <w:t>Names Requests Online – NRO</w:t>
            </w:r>
          </w:p>
        </w:tc>
        <w:tc>
          <w:tcPr>
            <w:tcW w:w="1417" w:type="dxa"/>
            <w:shd w:val="clear" w:color="auto" w:fill="auto"/>
            <w:vAlign w:val="center"/>
          </w:tcPr>
          <w:p w14:paraId="035F83F9" w14:textId="77777777" w:rsidR="00264F96" w:rsidRPr="00264F96" w:rsidRDefault="00264F96" w:rsidP="00764372">
            <w:pPr>
              <w:pStyle w:val="Header"/>
              <w:jc w:val="center"/>
            </w:pPr>
            <w:r>
              <w:t>X</w:t>
            </w:r>
          </w:p>
        </w:tc>
        <w:tc>
          <w:tcPr>
            <w:tcW w:w="1134" w:type="dxa"/>
            <w:shd w:val="clear" w:color="auto" w:fill="auto"/>
            <w:vAlign w:val="center"/>
          </w:tcPr>
          <w:p w14:paraId="0256AA4C" w14:textId="77777777" w:rsidR="00264F96" w:rsidRPr="00264F96" w:rsidRDefault="00264F96" w:rsidP="00764372">
            <w:pPr>
              <w:pStyle w:val="Header"/>
              <w:jc w:val="center"/>
            </w:pPr>
          </w:p>
        </w:tc>
        <w:tc>
          <w:tcPr>
            <w:tcW w:w="1440" w:type="dxa"/>
            <w:shd w:val="clear" w:color="auto" w:fill="auto"/>
            <w:vAlign w:val="center"/>
          </w:tcPr>
          <w:p w14:paraId="51CFD9FC" w14:textId="77777777" w:rsidR="00264F96" w:rsidRPr="00264F96" w:rsidRDefault="00264F96" w:rsidP="00764372">
            <w:pPr>
              <w:pStyle w:val="Header"/>
              <w:jc w:val="center"/>
            </w:pPr>
          </w:p>
        </w:tc>
        <w:tc>
          <w:tcPr>
            <w:tcW w:w="2340" w:type="dxa"/>
            <w:shd w:val="clear" w:color="auto" w:fill="auto"/>
            <w:vAlign w:val="center"/>
          </w:tcPr>
          <w:p w14:paraId="2DEA711E" w14:textId="77777777" w:rsidR="00264F96" w:rsidRPr="00264F96" w:rsidRDefault="00264F96" w:rsidP="00764372">
            <w:pPr>
              <w:pStyle w:val="Header"/>
              <w:jc w:val="center"/>
            </w:pPr>
          </w:p>
        </w:tc>
      </w:tr>
      <w:tr w:rsidR="002B05ED" w:rsidRPr="00264F96" w14:paraId="2868B0A9" w14:textId="77777777" w:rsidTr="00DC5280">
        <w:tc>
          <w:tcPr>
            <w:tcW w:w="3227" w:type="dxa"/>
            <w:shd w:val="clear" w:color="auto" w:fill="auto"/>
          </w:tcPr>
          <w:p w14:paraId="70FDE3C2" w14:textId="77777777" w:rsidR="002B05ED" w:rsidRDefault="002B05ED" w:rsidP="00764372">
            <w:r>
              <w:t>Business Number Index &amp; BN Hub</w:t>
            </w:r>
          </w:p>
        </w:tc>
        <w:tc>
          <w:tcPr>
            <w:tcW w:w="1417" w:type="dxa"/>
            <w:shd w:val="clear" w:color="auto" w:fill="auto"/>
            <w:vAlign w:val="center"/>
          </w:tcPr>
          <w:p w14:paraId="57177885" w14:textId="77777777" w:rsidR="002B05ED" w:rsidRDefault="002B05ED" w:rsidP="00764372">
            <w:pPr>
              <w:pStyle w:val="Header"/>
              <w:jc w:val="center"/>
            </w:pPr>
          </w:p>
        </w:tc>
        <w:tc>
          <w:tcPr>
            <w:tcW w:w="1134" w:type="dxa"/>
            <w:shd w:val="clear" w:color="auto" w:fill="auto"/>
            <w:vAlign w:val="center"/>
          </w:tcPr>
          <w:p w14:paraId="3A7767A6" w14:textId="77777777" w:rsidR="002B05ED" w:rsidRPr="00264F96" w:rsidRDefault="002B05ED" w:rsidP="00764372">
            <w:pPr>
              <w:pStyle w:val="Header"/>
              <w:jc w:val="center"/>
            </w:pPr>
            <w:r>
              <w:t>X</w:t>
            </w:r>
          </w:p>
        </w:tc>
        <w:tc>
          <w:tcPr>
            <w:tcW w:w="1440" w:type="dxa"/>
            <w:shd w:val="clear" w:color="auto" w:fill="auto"/>
            <w:vAlign w:val="center"/>
          </w:tcPr>
          <w:p w14:paraId="11D02346" w14:textId="77777777" w:rsidR="002B05ED" w:rsidRPr="00264F96" w:rsidRDefault="002B05ED" w:rsidP="00764372">
            <w:pPr>
              <w:pStyle w:val="Header"/>
              <w:jc w:val="center"/>
            </w:pPr>
          </w:p>
        </w:tc>
        <w:tc>
          <w:tcPr>
            <w:tcW w:w="2340" w:type="dxa"/>
            <w:shd w:val="clear" w:color="auto" w:fill="auto"/>
            <w:vAlign w:val="center"/>
          </w:tcPr>
          <w:p w14:paraId="78E5F158" w14:textId="77777777" w:rsidR="002B05ED" w:rsidRPr="00264F96" w:rsidRDefault="002B05ED" w:rsidP="00764372">
            <w:pPr>
              <w:pStyle w:val="Header"/>
              <w:jc w:val="center"/>
            </w:pPr>
          </w:p>
        </w:tc>
      </w:tr>
      <w:tr w:rsidR="00264F96" w:rsidRPr="00264F96" w14:paraId="335A51A4" w14:textId="77777777" w:rsidTr="00DC5280">
        <w:tc>
          <w:tcPr>
            <w:tcW w:w="3227" w:type="dxa"/>
            <w:shd w:val="clear" w:color="auto" w:fill="auto"/>
          </w:tcPr>
          <w:p w14:paraId="534E0841" w14:textId="3723520D" w:rsidR="00264F96" w:rsidRDefault="00AA6832" w:rsidP="00764372">
            <w:r>
              <w:lastRenderedPageBreak/>
              <w:t>MRAS</w:t>
            </w:r>
          </w:p>
        </w:tc>
        <w:tc>
          <w:tcPr>
            <w:tcW w:w="1417" w:type="dxa"/>
            <w:shd w:val="clear" w:color="auto" w:fill="auto"/>
            <w:vAlign w:val="center"/>
          </w:tcPr>
          <w:p w14:paraId="739F7CAD" w14:textId="77777777" w:rsidR="00264F96" w:rsidRPr="00264F96" w:rsidRDefault="00264F96" w:rsidP="00764372">
            <w:pPr>
              <w:pStyle w:val="Header"/>
              <w:jc w:val="center"/>
            </w:pPr>
          </w:p>
        </w:tc>
        <w:tc>
          <w:tcPr>
            <w:tcW w:w="1134" w:type="dxa"/>
            <w:shd w:val="clear" w:color="auto" w:fill="auto"/>
            <w:vAlign w:val="center"/>
          </w:tcPr>
          <w:p w14:paraId="487EFB99" w14:textId="77777777" w:rsidR="00264F96" w:rsidRPr="00264F96" w:rsidRDefault="002B05ED" w:rsidP="00764372">
            <w:pPr>
              <w:pStyle w:val="Header"/>
              <w:jc w:val="center"/>
            </w:pPr>
            <w:r>
              <w:t>X</w:t>
            </w:r>
          </w:p>
        </w:tc>
        <w:tc>
          <w:tcPr>
            <w:tcW w:w="1440" w:type="dxa"/>
            <w:shd w:val="clear" w:color="auto" w:fill="auto"/>
            <w:vAlign w:val="center"/>
          </w:tcPr>
          <w:p w14:paraId="4A86F512" w14:textId="77777777" w:rsidR="00264F96" w:rsidRPr="00264F96" w:rsidRDefault="00264F96" w:rsidP="00764372">
            <w:pPr>
              <w:pStyle w:val="Header"/>
              <w:jc w:val="center"/>
            </w:pPr>
          </w:p>
        </w:tc>
        <w:tc>
          <w:tcPr>
            <w:tcW w:w="2340" w:type="dxa"/>
            <w:shd w:val="clear" w:color="auto" w:fill="auto"/>
            <w:vAlign w:val="center"/>
          </w:tcPr>
          <w:p w14:paraId="3674A13C" w14:textId="77777777" w:rsidR="00264F96" w:rsidRPr="00264F96" w:rsidRDefault="00264F96" w:rsidP="00764372">
            <w:pPr>
              <w:pStyle w:val="Header"/>
              <w:jc w:val="center"/>
            </w:pPr>
          </w:p>
        </w:tc>
      </w:tr>
      <w:tr w:rsidR="00AA6832" w:rsidRPr="00264F96" w14:paraId="24EE71DD" w14:textId="77777777" w:rsidTr="00DC5280">
        <w:tc>
          <w:tcPr>
            <w:tcW w:w="3227" w:type="dxa"/>
            <w:shd w:val="clear" w:color="auto" w:fill="auto"/>
          </w:tcPr>
          <w:p w14:paraId="59D9CAE2" w14:textId="06C147BA" w:rsidR="00AA6832" w:rsidDel="00AA6832" w:rsidRDefault="00AA6832" w:rsidP="00764372">
            <w:r>
              <w:t>Payment gateway</w:t>
            </w:r>
          </w:p>
        </w:tc>
        <w:tc>
          <w:tcPr>
            <w:tcW w:w="1417" w:type="dxa"/>
            <w:shd w:val="clear" w:color="auto" w:fill="auto"/>
            <w:vAlign w:val="center"/>
          </w:tcPr>
          <w:p w14:paraId="1349245C" w14:textId="3FE9520F" w:rsidR="00AA6832" w:rsidRPr="00264F96" w:rsidRDefault="00AA6832" w:rsidP="00764372">
            <w:pPr>
              <w:pStyle w:val="Header"/>
              <w:jc w:val="center"/>
            </w:pPr>
            <w:r>
              <w:t>X</w:t>
            </w:r>
          </w:p>
        </w:tc>
        <w:tc>
          <w:tcPr>
            <w:tcW w:w="1134" w:type="dxa"/>
            <w:shd w:val="clear" w:color="auto" w:fill="auto"/>
            <w:vAlign w:val="center"/>
          </w:tcPr>
          <w:p w14:paraId="7804A93F" w14:textId="77777777" w:rsidR="00AA6832" w:rsidRDefault="00AA6832" w:rsidP="00764372">
            <w:pPr>
              <w:pStyle w:val="Header"/>
              <w:jc w:val="center"/>
            </w:pPr>
          </w:p>
        </w:tc>
        <w:tc>
          <w:tcPr>
            <w:tcW w:w="1440" w:type="dxa"/>
            <w:shd w:val="clear" w:color="auto" w:fill="auto"/>
            <w:vAlign w:val="center"/>
          </w:tcPr>
          <w:p w14:paraId="65DDCF32" w14:textId="77777777" w:rsidR="00AA6832" w:rsidRPr="00264F96" w:rsidRDefault="00AA6832" w:rsidP="00764372">
            <w:pPr>
              <w:pStyle w:val="Header"/>
              <w:jc w:val="center"/>
            </w:pPr>
          </w:p>
        </w:tc>
        <w:tc>
          <w:tcPr>
            <w:tcW w:w="2340" w:type="dxa"/>
            <w:shd w:val="clear" w:color="auto" w:fill="auto"/>
            <w:vAlign w:val="center"/>
          </w:tcPr>
          <w:p w14:paraId="09628E01" w14:textId="77777777" w:rsidR="00AA6832" w:rsidRPr="00264F96" w:rsidRDefault="00AA6832" w:rsidP="00764372">
            <w:pPr>
              <w:pStyle w:val="Header"/>
              <w:jc w:val="center"/>
            </w:pPr>
          </w:p>
        </w:tc>
      </w:tr>
      <w:tr w:rsidR="00264F96" w:rsidRPr="00264F96" w14:paraId="35DAB5FC" w14:textId="77777777" w:rsidTr="00DC5280">
        <w:tc>
          <w:tcPr>
            <w:tcW w:w="3227" w:type="dxa"/>
            <w:shd w:val="clear" w:color="auto" w:fill="auto"/>
          </w:tcPr>
          <w:p w14:paraId="2AFAC810" w14:textId="77777777" w:rsidR="00264F96" w:rsidRDefault="00264F96" w:rsidP="00764372">
            <w:r>
              <w:t>Client Letters</w:t>
            </w:r>
          </w:p>
        </w:tc>
        <w:tc>
          <w:tcPr>
            <w:tcW w:w="1417" w:type="dxa"/>
            <w:shd w:val="clear" w:color="auto" w:fill="auto"/>
            <w:vAlign w:val="center"/>
          </w:tcPr>
          <w:p w14:paraId="71D9CC3A" w14:textId="77777777" w:rsidR="00264F96" w:rsidRPr="00264F96" w:rsidRDefault="00264F96" w:rsidP="00764372">
            <w:pPr>
              <w:pStyle w:val="Header"/>
              <w:jc w:val="center"/>
            </w:pPr>
          </w:p>
        </w:tc>
        <w:tc>
          <w:tcPr>
            <w:tcW w:w="1134" w:type="dxa"/>
            <w:shd w:val="clear" w:color="auto" w:fill="auto"/>
            <w:vAlign w:val="center"/>
          </w:tcPr>
          <w:p w14:paraId="4B7CB2AC" w14:textId="77777777" w:rsidR="00264F96" w:rsidRPr="00264F96" w:rsidRDefault="002B05ED" w:rsidP="00764372">
            <w:pPr>
              <w:pStyle w:val="Header"/>
              <w:jc w:val="center"/>
            </w:pPr>
            <w:r>
              <w:t>X</w:t>
            </w:r>
          </w:p>
        </w:tc>
        <w:tc>
          <w:tcPr>
            <w:tcW w:w="1440" w:type="dxa"/>
            <w:shd w:val="clear" w:color="auto" w:fill="auto"/>
            <w:vAlign w:val="center"/>
          </w:tcPr>
          <w:p w14:paraId="09DF5604" w14:textId="77777777" w:rsidR="00264F96" w:rsidRPr="00264F96" w:rsidRDefault="00264F96" w:rsidP="00764372">
            <w:pPr>
              <w:pStyle w:val="Header"/>
              <w:jc w:val="center"/>
            </w:pPr>
          </w:p>
        </w:tc>
        <w:tc>
          <w:tcPr>
            <w:tcW w:w="2340" w:type="dxa"/>
            <w:shd w:val="clear" w:color="auto" w:fill="auto"/>
            <w:vAlign w:val="center"/>
          </w:tcPr>
          <w:p w14:paraId="57F38FA6" w14:textId="77777777" w:rsidR="00264F96" w:rsidRPr="00264F96" w:rsidRDefault="00264F96" w:rsidP="00764372">
            <w:pPr>
              <w:pStyle w:val="Header"/>
              <w:jc w:val="center"/>
            </w:pPr>
            <w:r>
              <w:t>Database is on the test database server</w:t>
            </w:r>
          </w:p>
        </w:tc>
      </w:tr>
      <w:tr w:rsidR="00264F96" w:rsidRPr="00264F96" w14:paraId="46A59316" w14:textId="77777777" w:rsidTr="00DC5280">
        <w:tc>
          <w:tcPr>
            <w:tcW w:w="3227" w:type="dxa"/>
            <w:shd w:val="clear" w:color="auto" w:fill="auto"/>
          </w:tcPr>
          <w:p w14:paraId="228466DB" w14:textId="77777777" w:rsidR="00264F96" w:rsidRDefault="00264F96" w:rsidP="00764372">
            <w:r>
              <w:t>The scanning application</w:t>
            </w:r>
          </w:p>
        </w:tc>
        <w:tc>
          <w:tcPr>
            <w:tcW w:w="1417" w:type="dxa"/>
            <w:shd w:val="clear" w:color="auto" w:fill="auto"/>
            <w:vAlign w:val="center"/>
          </w:tcPr>
          <w:p w14:paraId="4C6A9F06" w14:textId="77777777" w:rsidR="00264F96" w:rsidRPr="00264F96" w:rsidRDefault="00264F96" w:rsidP="00764372">
            <w:pPr>
              <w:pStyle w:val="Header"/>
              <w:jc w:val="center"/>
            </w:pPr>
          </w:p>
        </w:tc>
        <w:tc>
          <w:tcPr>
            <w:tcW w:w="1134" w:type="dxa"/>
            <w:shd w:val="clear" w:color="auto" w:fill="auto"/>
            <w:vAlign w:val="center"/>
          </w:tcPr>
          <w:p w14:paraId="31637D40" w14:textId="77777777" w:rsidR="00264F96" w:rsidRPr="00264F96" w:rsidRDefault="002B05ED" w:rsidP="00764372">
            <w:pPr>
              <w:pStyle w:val="Header"/>
              <w:jc w:val="center"/>
            </w:pPr>
            <w:r>
              <w:t>X</w:t>
            </w:r>
          </w:p>
        </w:tc>
        <w:tc>
          <w:tcPr>
            <w:tcW w:w="1440" w:type="dxa"/>
            <w:shd w:val="clear" w:color="auto" w:fill="auto"/>
            <w:vAlign w:val="center"/>
          </w:tcPr>
          <w:p w14:paraId="50C8D272" w14:textId="77777777" w:rsidR="00264F96" w:rsidRPr="00264F96" w:rsidRDefault="00264F96" w:rsidP="00764372">
            <w:pPr>
              <w:pStyle w:val="Header"/>
              <w:jc w:val="center"/>
            </w:pPr>
          </w:p>
        </w:tc>
        <w:tc>
          <w:tcPr>
            <w:tcW w:w="2340" w:type="dxa"/>
            <w:shd w:val="clear" w:color="auto" w:fill="auto"/>
            <w:vAlign w:val="center"/>
          </w:tcPr>
          <w:p w14:paraId="433E4338" w14:textId="77777777" w:rsidR="00264F96" w:rsidRPr="00264F96" w:rsidRDefault="00264F96" w:rsidP="00764372">
            <w:pPr>
              <w:pStyle w:val="Header"/>
              <w:jc w:val="center"/>
            </w:pPr>
            <w:r>
              <w:t>Located in the library building</w:t>
            </w:r>
          </w:p>
        </w:tc>
      </w:tr>
      <w:tr w:rsidR="00264F96" w:rsidRPr="00264F96" w14:paraId="1A5AC583" w14:textId="77777777" w:rsidTr="00DC5280">
        <w:tc>
          <w:tcPr>
            <w:tcW w:w="3227" w:type="dxa"/>
            <w:shd w:val="clear" w:color="auto" w:fill="auto"/>
            <w:vAlign w:val="center"/>
          </w:tcPr>
          <w:p w14:paraId="4F5E9D94" w14:textId="77777777" w:rsidR="00264F96" w:rsidRDefault="006C4A07" w:rsidP="006C4A07">
            <w:pPr>
              <w:pStyle w:val="Header"/>
            </w:pPr>
            <w:r>
              <w:t>NAMEX</w:t>
            </w:r>
          </w:p>
          <w:p w14:paraId="5908815E" w14:textId="33473F92" w:rsidR="00BE1044" w:rsidRPr="00264F96" w:rsidRDefault="00BE1044" w:rsidP="006C4A07">
            <w:pPr>
              <w:pStyle w:val="Header"/>
            </w:pPr>
          </w:p>
        </w:tc>
        <w:tc>
          <w:tcPr>
            <w:tcW w:w="1417" w:type="dxa"/>
            <w:shd w:val="clear" w:color="auto" w:fill="auto"/>
            <w:vAlign w:val="center"/>
          </w:tcPr>
          <w:p w14:paraId="3657CCD7" w14:textId="0C4CD482" w:rsidR="00264F96" w:rsidRPr="00264F96" w:rsidRDefault="006C4A07" w:rsidP="00764372">
            <w:pPr>
              <w:pStyle w:val="Header"/>
              <w:jc w:val="center"/>
            </w:pPr>
            <w:r>
              <w:t>X</w:t>
            </w:r>
          </w:p>
        </w:tc>
        <w:tc>
          <w:tcPr>
            <w:tcW w:w="1134" w:type="dxa"/>
            <w:shd w:val="clear" w:color="auto" w:fill="auto"/>
            <w:vAlign w:val="center"/>
          </w:tcPr>
          <w:p w14:paraId="615A17D7" w14:textId="77777777" w:rsidR="00264F96" w:rsidRPr="00264F96" w:rsidRDefault="00264F96" w:rsidP="00764372">
            <w:pPr>
              <w:pStyle w:val="Header"/>
              <w:jc w:val="center"/>
            </w:pPr>
          </w:p>
        </w:tc>
        <w:tc>
          <w:tcPr>
            <w:tcW w:w="1440" w:type="dxa"/>
            <w:shd w:val="clear" w:color="auto" w:fill="auto"/>
            <w:vAlign w:val="center"/>
          </w:tcPr>
          <w:p w14:paraId="585174BC" w14:textId="77777777" w:rsidR="00264F96" w:rsidRPr="00264F96" w:rsidRDefault="00264F96" w:rsidP="00764372">
            <w:pPr>
              <w:pStyle w:val="Header"/>
              <w:jc w:val="center"/>
            </w:pPr>
          </w:p>
        </w:tc>
        <w:tc>
          <w:tcPr>
            <w:tcW w:w="2340" w:type="dxa"/>
            <w:shd w:val="clear" w:color="auto" w:fill="auto"/>
            <w:vAlign w:val="center"/>
          </w:tcPr>
          <w:p w14:paraId="47F84423" w14:textId="77777777" w:rsidR="00264F96" w:rsidRPr="00264F96" w:rsidRDefault="00264F96" w:rsidP="00764372">
            <w:pPr>
              <w:pStyle w:val="Header"/>
              <w:jc w:val="center"/>
            </w:pPr>
          </w:p>
        </w:tc>
      </w:tr>
      <w:tr w:rsidR="00264F96" w:rsidRPr="00264F96" w14:paraId="1D98A761" w14:textId="77777777" w:rsidTr="00DC5280">
        <w:tc>
          <w:tcPr>
            <w:tcW w:w="3227" w:type="dxa"/>
            <w:shd w:val="clear" w:color="auto" w:fill="auto"/>
            <w:vAlign w:val="center"/>
          </w:tcPr>
          <w:p w14:paraId="7872F7F8" w14:textId="77777777" w:rsidR="00264F96" w:rsidRDefault="006C4A07" w:rsidP="006C4A07">
            <w:pPr>
              <w:pStyle w:val="Header"/>
            </w:pPr>
            <w:r>
              <w:t>Name Request</w:t>
            </w:r>
          </w:p>
          <w:p w14:paraId="2758016B" w14:textId="7BD012ED" w:rsidR="00BE1044" w:rsidRPr="00264F96" w:rsidRDefault="00BE1044" w:rsidP="006C4A07">
            <w:pPr>
              <w:pStyle w:val="Header"/>
            </w:pPr>
          </w:p>
        </w:tc>
        <w:tc>
          <w:tcPr>
            <w:tcW w:w="1417" w:type="dxa"/>
            <w:shd w:val="clear" w:color="auto" w:fill="auto"/>
            <w:vAlign w:val="center"/>
          </w:tcPr>
          <w:p w14:paraId="763B1CA4" w14:textId="380AD3C6" w:rsidR="00264F96" w:rsidRPr="00264F96" w:rsidRDefault="006C4A07" w:rsidP="00764372">
            <w:pPr>
              <w:pStyle w:val="Header"/>
              <w:jc w:val="center"/>
            </w:pPr>
            <w:r>
              <w:t>X</w:t>
            </w:r>
          </w:p>
        </w:tc>
        <w:tc>
          <w:tcPr>
            <w:tcW w:w="1134" w:type="dxa"/>
            <w:shd w:val="clear" w:color="auto" w:fill="auto"/>
            <w:vAlign w:val="center"/>
          </w:tcPr>
          <w:p w14:paraId="54C6B750" w14:textId="77777777" w:rsidR="00264F96" w:rsidRPr="00264F96" w:rsidRDefault="00264F96" w:rsidP="00764372">
            <w:pPr>
              <w:pStyle w:val="Header"/>
              <w:jc w:val="center"/>
            </w:pPr>
          </w:p>
        </w:tc>
        <w:tc>
          <w:tcPr>
            <w:tcW w:w="1440" w:type="dxa"/>
            <w:shd w:val="clear" w:color="auto" w:fill="auto"/>
            <w:vAlign w:val="center"/>
          </w:tcPr>
          <w:p w14:paraId="66735C17" w14:textId="77777777" w:rsidR="00264F96" w:rsidRPr="00264F96" w:rsidRDefault="00264F96" w:rsidP="00764372">
            <w:pPr>
              <w:pStyle w:val="Header"/>
              <w:jc w:val="center"/>
            </w:pPr>
          </w:p>
        </w:tc>
        <w:tc>
          <w:tcPr>
            <w:tcW w:w="2340" w:type="dxa"/>
            <w:shd w:val="clear" w:color="auto" w:fill="auto"/>
            <w:vAlign w:val="center"/>
          </w:tcPr>
          <w:p w14:paraId="72A0CB00" w14:textId="77777777" w:rsidR="00264F96" w:rsidRPr="00264F96" w:rsidRDefault="00264F96" w:rsidP="00764372">
            <w:pPr>
              <w:pStyle w:val="Header"/>
              <w:jc w:val="center"/>
            </w:pPr>
          </w:p>
        </w:tc>
      </w:tr>
      <w:tr w:rsidR="006C4A07" w:rsidRPr="00264F96" w14:paraId="7C60144F" w14:textId="77777777" w:rsidTr="00DC5280">
        <w:tc>
          <w:tcPr>
            <w:tcW w:w="3227" w:type="dxa"/>
            <w:shd w:val="clear" w:color="auto" w:fill="auto"/>
            <w:vAlign w:val="center"/>
          </w:tcPr>
          <w:p w14:paraId="28383CDC" w14:textId="77777777" w:rsidR="006C4A07" w:rsidRDefault="006C4A07" w:rsidP="006C4A07">
            <w:pPr>
              <w:pStyle w:val="Header"/>
            </w:pPr>
            <w:r>
              <w:t>Business Registry</w:t>
            </w:r>
          </w:p>
          <w:p w14:paraId="02EAEE5D" w14:textId="6D9FD842" w:rsidR="00BE1044" w:rsidRDefault="00BE1044" w:rsidP="006C4A07">
            <w:pPr>
              <w:pStyle w:val="Header"/>
            </w:pPr>
          </w:p>
        </w:tc>
        <w:tc>
          <w:tcPr>
            <w:tcW w:w="1417" w:type="dxa"/>
            <w:shd w:val="clear" w:color="auto" w:fill="auto"/>
            <w:vAlign w:val="center"/>
          </w:tcPr>
          <w:p w14:paraId="09C70961" w14:textId="215DEF22" w:rsidR="006C4A07" w:rsidRDefault="006C4A07" w:rsidP="00764372">
            <w:pPr>
              <w:pStyle w:val="Header"/>
              <w:jc w:val="center"/>
            </w:pPr>
            <w:r>
              <w:t>X</w:t>
            </w:r>
          </w:p>
        </w:tc>
        <w:tc>
          <w:tcPr>
            <w:tcW w:w="1134" w:type="dxa"/>
            <w:shd w:val="clear" w:color="auto" w:fill="auto"/>
            <w:vAlign w:val="center"/>
          </w:tcPr>
          <w:p w14:paraId="33BF8C6F" w14:textId="77777777" w:rsidR="006C4A07" w:rsidRPr="00264F96" w:rsidRDefault="006C4A07" w:rsidP="00764372">
            <w:pPr>
              <w:pStyle w:val="Header"/>
              <w:jc w:val="center"/>
            </w:pPr>
          </w:p>
        </w:tc>
        <w:tc>
          <w:tcPr>
            <w:tcW w:w="1440" w:type="dxa"/>
            <w:shd w:val="clear" w:color="auto" w:fill="auto"/>
            <w:vAlign w:val="center"/>
          </w:tcPr>
          <w:p w14:paraId="567B3FA7" w14:textId="77777777" w:rsidR="006C4A07" w:rsidRPr="00264F96" w:rsidRDefault="006C4A07" w:rsidP="00764372">
            <w:pPr>
              <w:pStyle w:val="Header"/>
              <w:jc w:val="center"/>
            </w:pPr>
          </w:p>
        </w:tc>
        <w:tc>
          <w:tcPr>
            <w:tcW w:w="2340" w:type="dxa"/>
            <w:shd w:val="clear" w:color="auto" w:fill="auto"/>
            <w:vAlign w:val="center"/>
          </w:tcPr>
          <w:p w14:paraId="5145C33E" w14:textId="77777777" w:rsidR="006C4A07" w:rsidRPr="00264F96" w:rsidRDefault="006C4A07" w:rsidP="00764372">
            <w:pPr>
              <w:pStyle w:val="Header"/>
              <w:jc w:val="center"/>
            </w:pPr>
          </w:p>
        </w:tc>
      </w:tr>
      <w:tr w:rsidR="006C4A07" w:rsidRPr="00264F96" w14:paraId="5A358C4E" w14:textId="77777777" w:rsidTr="00DC5280">
        <w:tc>
          <w:tcPr>
            <w:tcW w:w="3227" w:type="dxa"/>
            <w:shd w:val="clear" w:color="auto" w:fill="auto"/>
            <w:vAlign w:val="center"/>
          </w:tcPr>
          <w:p w14:paraId="237EDC91" w14:textId="77777777" w:rsidR="006C4A07" w:rsidRDefault="006C4A07" w:rsidP="006C4A07">
            <w:pPr>
              <w:pStyle w:val="Header"/>
            </w:pPr>
            <w:r>
              <w:t>Authentication and Account Management</w:t>
            </w:r>
          </w:p>
          <w:p w14:paraId="76A43D28" w14:textId="10839885" w:rsidR="00BE1044" w:rsidRDefault="00BE1044" w:rsidP="006C4A07">
            <w:pPr>
              <w:pStyle w:val="Header"/>
            </w:pPr>
          </w:p>
        </w:tc>
        <w:tc>
          <w:tcPr>
            <w:tcW w:w="1417" w:type="dxa"/>
            <w:shd w:val="clear" w:color="auto" w:fill="auto"/>
            <w:vAlign w:val="center"/>
          </w:tcPr>
          <w:p w14:paraId="15CB311A" w14:textId="16915E6A" w:rsidR="006C4A07" w:rsidRDefault="006C4A07" w:rsidP="002037AF">
            <w:pPr>
              <w:pStyle w:val="Header"/>
              <w:jc w:val="center"/>
            </w:pPr>
            <w:r>
              <w:t>X</w:t>
            </w:r>
          </w:p>
        </w:tc>
        <w:tc>
          <w:tcPr>
            <w:tcW w:w="1134" w:type="dxa"/>
            <w:shd w:val="clear" w:color="auto" w:fill="auto"/>
            <w:vAlign w:val="center"/>
          </w:tcPr>
          <w:p w14:paraId="2F2778CE" w14:textId="77777777" w:rsidR="006C4A07" w:rsidRPr="00264F96" w:rsidRDefault="006C4A07" w:rsidP="00764372">
            <w:pPr>
              <w:pStyle w:val="Header"/>
              <w:jc w:val="center"/>
            </w:pPr>
          </w:p>
        </w:tc>
        <w:tc>
          <w:tcPr>
            <w:tcW w:w="1440" w:type="dxa"/>
            <w:shd w:val="clear" w:color="auto" w:fill="auto"/>
            <w:vAlign w:val="center"/>
          </w:tcPr>
          <w:p w14:paraId="18523FD2" w14:textId="77777777" w:rsidR="006C4A07" w:rsidRPr="00264F96" w:rsidRDefault="006C4A07" w:rsidP="00764372">
            <w:pPr>
              <w:pStyle w:val="Header"/>
              <w:jc w:val="center"/>
            </w:pPr>
          </w:p>
        </w:tc>
        <w:tc>
          <w:tcPr>
            <w:tcW w:w="2340" w:type="dxa"/>
            <w:shd w:val="clear" w:color="auto" w:fill="auto"/>
            <w:vAlign w:val="center"/>
          </w:tcPr>
          <w:p w14:paraId="26670B9F" w14:textId="77777777" w:rsidR="006C4A07" w:rsidRPr="00264F96" w:rsidRDefault="006C4A07" w:rsidP="00764372">
            <w:pPr>
              <w:pStyle w:val="Header"/>
              <w:jc w:val="center"/>
            </w:pPr>
          </w:p>
        </w:tc>
      </w:tr>
      <w:tr w:rsidR="006C4A07" w:rsidRPr="00264F96" w14:paraId="4295226D" w14:textId="77777777" w:rsidTr="00DC5280">
        <w:tc>
          <w:tcPr>
            <w:tcW w:w="3227" w:type="dxa"/>
            <w:shd w:val="clear" w:color="auto" w:fill="auto"/>
            <w:vAlign w:val="center"/>
          </w:tcPr>
          <w:p w14:paraId="18B65298" w14:textId="77777777" w:rsidR="006C4A07" w:rsidRDefault="006C4A07" w:rsidP="006C4A07">
            <w:pPr>
              <w:pStyle w:val="Header"/>
            </w:pPr>
          </w:p>
        </w:tc>
        <w:tc>
          <w:tcPr>
            <w:tcW w:w="1417" w:type="dxa"/>
            <w:shd w:val="clear" w:color="auto" w:fill="auto"/>
            <w:vAlign w:val="center"/>
          </w:tcPr>
          <w:p w14:paraId="258B42C0" w14:textId="77777777" w:rsidR="006C4A07" w:rsidRDefault="006C4A07" w:rsidP="006C4A07">
            <w:pPr>
              <w:pStyle w:val="Header"/>
              <w:jc w:val="center"/>
            </w:pPr>
          </w:p>
        </w:tc>
        <w:tc>
          <w:tcPr>
            <w:tcW w:w="1134" w:type="dxa"/>
            <w:shd w:val="clear" w:color="auto" w:fill="auto"/>
            <w:vAlign w:val="center"/>
          </w:tcPr>
          <w:p w14:paraId="6A8C75B2" w14:textId="77777777" w:rsidR="006C4A07" w:rsidRPr="00264F96" w:rsidRDefault="006C4A07" w:rsidP="00764372">
            <w:pPr>
              <w:pStyle w:val="Header"/>
              <w:jc w:val="center"/>
            </w:pPr>
          </w:p>
        </w:tc>
        <w:tc>
          <w:tcPr>
            <w:tcW w:w="1440" w:type="dxa"/>
            <w:shd w:val="clear" w:color="auto" w:fill="auto"/>
            <w:vAlign w:val="center"/>
          </w:tcPr>
          <w:p w14:paraId="298C257A" w14:textId="77777777" w:rsidR="006C4A07" w:rsidRPr="00264F96" w:rsidRDefault="006C4A07" w:rsidP="00764372">
            <w:pPr>
              <w:pStyle w:val="Header"/>
              <w:jc w:val="center"/>
            </w:pPr>
          </w:p>
        </w:tc>
        <w:tc>
          <w:tcPr>
            <w:tcW w:w="2340" w:type="dxa"/>
            <w:shd w:val="clear" w:color="auto" w:fill="auto"/>
            <w:vAlign w:val="center"/>
          </w:tcPr>
          <w:p w14:paraId="00867DCF" w14:textId="77777777" w:rsidR="006C4A07" w:rsidRPr="00264F96" w:rsidRDefault="006C4A07" w:rsidP="00764372">
            <w:pPr>
              <w:pStyle w:val="Header"/>
              <w:jc w:val="center"/>
            </w:pPr>
          </w:p>
        </w:tc>
      </w:tr>
    </w:tbl>
    <w:p w14:paraId="0459E8C4" w14:textId="77777777" w:rsidR="00036A0A" w:rsidRDefault="00036A0A" w:rsidP="00A82030"/>
    <w:p w14:paraId="08436758" w14:textId="77777777" w:rsidR="00B70A13" w:rsidRDefault="00B70A13" w:rsidP="00B70A13">
      <w:pPr>
        <w:pStyle w:val="Heading2"/>
        <w:rPr>
          <w:rFonts w:asciiTheme="minorHAnsi" w:hAnsiTheme="minorHAnsi"/>
          <w:color w:val="auto"/>
        </w:rPr>
      </w:pPr>
      <w:bookmarkStart w:id="16" w:name="_Toc69982308"/>
      <w:r>
        <w:rPr>
          <w:rFonts w:asciiTheme="minorHAnsi" w:hAnsiTheme="minorHAnsi"/>
          <w:color w:val="auto"/>
        </w:rPr>
        <w:t>BC Registries Key Contacts</w:t>
      </w:r>
      <w:bookmarkEnd w:id="16"/>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663"/>
      </w:tblGrid>
      <w:tr w:rsidR="00B70A13" w:rsidRPr="00CA3130" w14:paraId="3ABA4683" w14:textId="77777777" w:rsidTr="008F38F5">
        <w:trPr>
          <w:jc w:val="center"/>
        </w:trPr>
        <w:tc>
          <w:tcPr>
            <w:tcW w:w="2552" w:type="dxa"/>
          </w:tcPr>
          <w:p w14:paraId="1CE06107" w14:textId="77777777" w:rsidR="00B70A13" w:rsidRPr="00B70A13" w:rsidRDefault="00B70A13" w:rsidP="009E6DB8">
            <w:pPr>
              <w:spacing w:before="160" w:after="160"/>
              <w:rPr>
                <w:rFonts w:cs="Arial"/>
                <w:b/>
              </w:rPr>
            </w:pPr>
            <w:r w:rsidRPr="00B70A13">
              <w:rPr>
                <w:rFonts w:cs="Arial"/>
                <w:b/>
              </w:rPr>
              <w:t>BUSINESS HOURS</w:t>
            </w:r>
          </w:p>
          <w:p w14:paraId="66F71D03" w14:textId="77777777" w:rsidR="00B70A13" w:rsidRPr="00B70A13" w:rsidRDefault="00B70A13" w:rsidP="009E6DB8">
            <w:pPr>
              <w:spacing w:before="160" w:after="160"/>
              <w:rPr>
                <w:rFonts w:cs="Arial"/>
                <w:b/>
              </w:rPr>
            </w:pPr>
            <w:r w:rsidRPr="00B70A13">
              <w:rPr>
                <w:rFonts w:cs="Arial"/>
                <w:b/>
              </w:rPr>
              <w:t>8:30 AM – 5:00 PM</w:t>
            </w:r>
          </w:p>
          <w:p w14:paraId="3120E344" w14:textId="77777777" w:rsidR="00B70A13" w:rsidRPr="00CA3130" w:rsidRDefault="00B70A13" w:rsidP="009E6DB8">
            <w:pPr>
              <w:spacing w:after="120"/>
              <w:rPr>
                <w:rFonts w:ascii="Arial" w:hAnsi="Arial" w:cs="Arial"/>
              </w:rPr>
            </w:pPr>
          </w:p>
          <w:p w14:paraId="55BB861D" w14:textId="77777777" w:rsidR="00B70A13" w:rsidRPr="00CA3130" w:rsidRDefault="00B70A13" w:rsidP="009E6DB8">
            <w:pPr>
              <w:spacing w:after="120"/>
              <w:rPr>
                <w:rFonts w:ascii="Arial" w:hAnsi="Arial" w:cs="Arial"/>
              </w:rPr>
            </w:pPr>
          </w:p>
          <w:p w14:paraId="1614DB48" w14:textId="77777777" w:rsidR="00B70A13" w:rsidRPr="00CA3130" w:rsidRDefault="00B70A13" w:rsidP="009E6DB8">
            <w:pPr>
              <w:rPr>
                <w:rFonts w:ascii="Arial" w:hAnsi="Arial" w:cs="Arial"/>
              </w:rPr>
            </w:pPr>
          </w:p>
        </w:tc>
        <w:tc>
          <w:tcPr>
            <w:tcW w:w="6663" w:type="dxa"/>
          </w:tcPr>
          <w:p w14:paraId="392D1D57" w14:textId="77777777" w:rsidR="00B70A13" w:rsidRPr="00B70A13" w:rsidRDefault="00B70A13" w:rsidP="009E6DB8">
            <w:pPr>
              <w:spacing w:before="160" w:after="160"/>
              <w:rPr>
                <w:rFonts w:cs="Arial"/>
                <w:b/>
              </w:rPr>
            </w:pPr>
            <w:r w:rsidRPr="00B70A13">
              <w:rPr>
                <w:rFonts w:cs="Arial"/>
                <w:b/>
              </w:rPr>
              <w:t xml:space="preserve">Call the </w:t>
            </w:r>
            <w:r w:rsidR="00F2372B">
              <w:rPr>
                <w:rFonts w:cs="Arial"/>
                <w:b/>
              </w:rPr>
              <w:t>Operations</w:t>
            </w:r>
            <w:r w:rsidR="00F2372B" w:rsidRPr="00B70A13">
              <w:rPr>
                <w:rFonts w:cs="Arial"/>
                <w:b/>
              </w:rPr>
              <w:t xml:space="preserve"> </w:t>
            </w:r>
            <w:r w:rsidRPr="00B70A13">
              <w:rPr>
                <w:rFonts w:cs="Arial"/>
                <w:b/>
              </w:rPr>
              <w:t>Desk. If nobody answers immediately please leave a message with your phone number and call the next person on the list</w:t>
            </w:r>
          </w:p>
          <w:p w14:paraId="12CB77B0" w14:textId="77777777" w:rsidR="00B70A13" w:rsidRPr="00B70A13" w:rsidRDefault="00F2372B" w:rsidP="00B70A13">
            <w:pPr>
              <w:numPr>
                <w:ilvl w:val="0"/>
                <w:numId w:val="15"/>
              </w:numPr>
              <w:spacing w:before="160" w:after="160" w:line="240" w:lineRule="auto"/>
            </w:pPr>
            <w:r>
              <w:t>Operations</w:t>
            </w:r>
            <w:r w:rsidR="00B70A13" w:rsidRPr="00B70A13">
              <w:t xml:space="preserve"> Desk 250 952-0568 (business hours)</w:t>
            </w:r>
          </w:p>
          <w:p w14:paraId="22BB4FB0" w14:textId="6CBFD1CB" w:rsidR="00B70A13" w:rsidRPr="00B70A13" w:rsidRDefault="00B70A13" w:rsidP="009E6DB8">
            <w:pPr>
              <w:spacing w:before="360" w:after="160"/>
            </w:pPr>
            <w:r w:rsidRPr="00B70A13">
              <w:t>Call in order</w:t>
            </w:r>
            <w:r w:rsidR="00E716CE">
              <w:t xml:space="preserve"> for legacy applications:</w:t>
            </w:r>
          </w:p>
          <w:p w14:paraId="06ECE7FC" w14:textId="77777777" w:rsidR="00B70A13" w:rsidRPr="00B70A13" w:rsidRDefault="00B70A13" w:rsidP="00B70A13">
            <w:pPr>
              <w:numPr>
                <w:ilvl w:val="0"/>
                <w:numId w:val="15"/>
              </w:numPr>
              <w:spacing w:before="160" w:after="160" w:line="240" w:lineRule="auto"/>
            </w:pPr>
            <w:commentRangeStart w:id="17"/>
            <w:r w:rsidRPr="00B70A13">
              <w:t xml:space="preserve">Bob Bowles, 250 356-8681 (d), 250-888-1887 (c),  </w:t>
            </w:r>
            <w:commentRangeEnd w:id="17"/>
            <w:r w:rsidR="001B198B">
              <w:rPr>
                <w:rStyle w:val="CommentReference"/>
                <w:rFonts w:eastAsiaTheme="minorEastAsia"/>
                <w:lang w:eastAsia="en-CA"/>
              </w:rPr>
              <w:commentReference w:id="17"/>
            </w:r>
          </w:p>
          <w:p w14:paraId="498C683E" w14:textId="612B1120" w:rsidR="00B70A13" w:rsidRPr="00B70A13" w:rsidRDefault="00B70A13" w:rsidP="00390EB5">
            <w:pPr>
              <w:numPr>
                <w:ilvl w:val="0"/>
                <w:numId w:val="15"/>
              </w:numPr>
              <w:spacing w:before="160" w:after="160" w:line="240" w:lineRule="auto"/>
            </w:pPr>
            <w:r w:rsidRPr="00B70A13">
              <w:t xml:space="preserve">David Roberts, </w:t>
            </w:r>
            <w:r w:rsidR="00390EB5" w:rsidRPr="00390EB5">
              <w:t>778</w:t>
            </w:r>
            <w:r w:rsidR="00390EB5">
              <w:t xml:space="preserve"> </w:t>
            </w:r>
            <w:r w:rsidR="00390EB5" w:rsidRPr="00390EB5">
              <w:t>698</w:t>
            </w:r>
            <w:r w:rsidR="00390EB5">
              <w:t>-</w:t>
            </w:r>
            <w:r w:rsidR="00390EB5" w:rsidRPr="00390EB5">
              <w:t>1403</w:t>
            </w:r>
            <w:r w:rsidRPr="00B70A13">
              <w:t xml:space="preserve"> (d), 250-361-</w:t>
            </w:r>
            <w:proofErr w:type="gramStart"/>
            <w:r w:rsidRPr="00B70A13">
              <w:t>5385  (</w:t>
            </w:r>
            <w:proofErr w:type="gramEnd"/>
            <w:r w:rsidRPr="00B70A13">
              <w:t xml:space="preserve">c) </w:t>
            </w:r>
          </w:p>
          <w:p w14:paraId="584030CA" w14:textId="77777777" w:rsidR="00B70A13" w:rsidRDefault="009947FE" w:rsidP="00390EB5">
            <w:pPr>
              <w:numPr>
                <w:ilvl w:val="0"/>
                <w:numId w:val="15"/>
              </w:numPr>
              <w:spacing w:before="160" w:after="160" w:line="240" w:lineRule="auto"/>
              <w:rPr>
                <w:rFonts w:ascii="Arial" w:hAnsi="Arial" w:cs="Arial"/>
              </w:rPr>
            </w:pPr>
            <w:r>
              <w:t xml:space="preserve">Ian </w:t>
            </w:r>
            <w:proofErr w:type="gramStart"/>
            <w:r>
              <w:t>Bott</w:t>
            </w:r>
            <w:r w:rsidR="00B70A13" w:rsidRPr="00B70A13">
              <w:t>,  250</w:t>
            </w:r>
            <w:proofErr w:type="gramEnd"/>
            <w:r w:rsidR="00B70A13" w:rsidRPr="00B70A13">
              <w:t xml:space="preserve"> 516-3914 (c) </w:t>
            </w:r>
            <w:r w:rsidR="00390EB5" w:rsidRPr="00390EB5">
              <w:t>778</w:t>
            </w:r>
            <w:r w:rsidR="00390EB5">
              <w:t xml:space="preserve"> </w:t>
            </w:r>
            <w:r w:rsidR="00390EB5" w:rsidRPr="00390EB5">
              <w:t>698</w:t>
            </w:r>
            <w:r w:rsidR="00390EB5">
              <w:t>-</w:t>
            </w:r>
            <w:r w:rsidR="00390EB5" w:rsidRPr="00390EB5">
              <w:t>1409</w:t>
            </w:r>
            <w:r w:rsidR="00B70A13" w:rsidRPr="00B70A13">
              <w:t xml:space="preserve"> (d)</w:t>
            </w:r>
            <w:r w:rsidR="00B70A13" w:rsidRPr="00CA3130">
              <w:rPr>
                <w:rFonts w:ascii="Arial" w:hAnsi="Arial" w:cs="Arial"/>
              </w:rPr>
              <w:t xml:space="preserve"> </w:t>
            </w:r>
          </w:p>
          <w:p w14:paraId="5AEE5850" w14:textId="294D29E7" w:rsidR="00E716CE" w:rsidRPr="00B70A13" w:rsidRDefault="00E716CE" w:rsidP="00E716CE">
            <w:pPr>
              <w:spacing w:before="360" w:after="160"/>
            </w:pPr>
            <w:r w:rsidRPr="00B70A13">
              <w:t xml:space="preserve">Call </w:t>
            </w:r>
            <w:r>
              <w:t xml:space="preserve">for </w:t>
            </w:r>
            <w:proofErr w:type="spellStart"/>
            <w:r>
              <w:t>Openshift</w:t>
            </w:r>
            <w:proofErr w:type="spellEnd"/>
            <w:r>
              <w:t xml:space="preserve"> applications:</w:t>
            </w:r>
          </w:p>
          <w:p w14:paraId="2A87E71E" w14:textId="0695AF02" w:rsidR="00E716CE" w:rsidRPr="008F38F5" w:rsidRDefault="008F38F5" w:rsidP="008F38F5">
            <w:pPr>
              <w:pStyle w:val="ListParagraph"/>
              <w:numPr>
                <w:ilvl w:val="0"/>
                <w:numId w:val="34"/>
              </w:numPr>
              <w:spacing w:before="160" w:after="160" w:line="240" w:lineRule="auto"/>
              <w:rPr>
                <w:rFonts w:ascii="Arial" w:hAnsi="Arial" w:cs="Arial"/>
              </w:rPr>
            </w:pPr>
            <w:commentRangeStart w:id="18"/>
            <w:r>
              <w:rPr>
                <w:rFonts w:ascii="Arial" w:hAnsi="Arial" w:cs="Arial"/>
              </w:rPr>
              <w:t xml:space="preserve">Kaine Sparks, </w:t>
            </w:r>
            <w:r w:rsidRPr="008F38F5">
              <w:rPr>
                <w:rFonts w:cstheme="minorHAnsi"/>
                <w:lang w:eastAsia="en-CA"/>
              </w:rPr>
              <w:t>250-415-3957</w:t>
            </w:r>
            <w:r>
              <w:rPr>
                <w:rFonts w:ascii="Tahoma" w:hAnsi="Tahoma" w:cs="Tahoma"/>
                <w:color w:val="1F497D"/>
                <w:lang w:eastAsia="en-CA"/>
              </w:rPr>
              <w:t xml:space="preserve"> </w:t>
            </w:r>
            <w:r w:rsidRPr="00B70A13">
              <w:t>(c)</w:t>
            </w:r>
            <w:commentRangeEnd w:id="18"/>
            <w:r w:rsidR="00674BFC">
              <w:rPr>
                <w:rStyle w:val="CommentReference"/>
                <w:rFonts w:eastAsiaTheme="minorEastAsia"/>
                <w:lang w:eastAsia="en-CA"/>
              </w:rPr>
              <w:commentReference w:id="18"/>
            </w:r>
          </w:p>
        </w:tc>
      </w:tr>
      <w:tr w:rsidR="00B70A13" w:rsidRPr="00CA3130" w14:paraId="2146933A" w14:textId="77777777" w:rsidTr="008F38F5">
        <w:trPr>
          <w:jc w:val="center"/>
        </w:trPr>
        <w:tc>
          <w:tcPr>
            <w:tcW w:w="9215" w:type="dxa"/>
            <w:gridSpan w:val="2"/>
          </w:tcPr>
          <w:p w14:paraId="172FD68D" w14:textId="77777777" w:rsidR="00B70A13" w:rsidRPr="00CA3130" w:rsidRDefault="00B70A13" w:rsidP="00B70A13">
            <w:pPr>
              <w:spacing w:before="160" w:after="160"/>
              <w:rPr>
                <w:rFonts w:ascii="Arial" w:hAnsi="Arial" w:cs="Arial"/>
                <w:b/>
              </w:rPr>
            </w:pPr>
            <w:r w:rsidRPr="00B70A13">
              <w:rPr>
                <w:rFonts w:cs="Arial"/>
                <w:b/>
              </w:rPr>
              <w:t xml:space="preserve">AFTER BUSINESS HOURS </w:t>
            </w:r>
            <w:r w:rsidRPr="00B70A13">
              <w:rPr>
                <w:rFonts w:cs="Arial"/>
                <w:b/>
                <w:u w:val="single"/>
              </w:rPr>
              <w:t>Emergency support only</w:t>
            </w:r>
            <w:r w:rsidRPr="00CA3130">
              <w:rPr>
                <w:rFonts w:ascii="Arial" w:hAnsi="Arial" w:cs="Arial"/>
                <w:b/>
              </w:rPr>
              <w:t xml:space="preserve"> </w:t>
            </w:r>
          </w:p>
        </w:tc>
      </w:tr>
      <w:tr w:rsidR="00B70A13" w:rsidRPr="00CA3130" w14:paraId="7B790CCE" w14:textId="77777777" w:rsidTr="008F38F5">
        <w:trPr>
          <w:jc w:val="center"/>
        </w:trPr>
        <w:tc>
          <w:tcPr>
            <w:tcW w:w="2552" w:type="dxa"/>
          </w:tcPr>
          <w:p w14:paraId="2B8ACDCC" w14:textId="77777777" w:rsidR="00B70A13" w:rsidRPr="00CA3130" w:rsidRDefault="00B70A13" w:rsidP="009E6DB8">
            <w:pPr>
              <w:spacing w:before="160" w:after="160"/>
              <w:rPr>
                <w:rFonts w:ascii="Arial" w:hAnsi="Arial" w:cs="Arial"/>
                <w:b/>
              </w:rPr>
            </w:pPr>
            <w:r w:rsidRPr="00B70A13">
              <w:rPr>
                <w:rFonts w:cs="Arial"/>
                <w:b/>
              </w:rPr>
              <w:t xml:space="preserve">Registries does not provide after hours </w:t>
            </w:r>
            <w:r w:rsidRPr="00B70A13">
              <w:rPr>
                <w:rFonts w:cs="Arial"/>
                <w:b/>
              </w:rPr>
              <w:lastRenderedPageBreak/>
              <w:t>support.  Support is on a best effort basis</w:t>
            </w:r>
          </w:p>
        </w:tc>
        <w:tc>
          <w:tcPr>
            <w:tcW w:w="6663" w:type="dxa"/>
          </w:tcPr>
          <w:p w14:paraId="0705C7A8" w14:textId="77777777" w:rsidR="00B70A13" w:rsidRPr="00B70A13" w:rsidRDefault="00B70A13" w:rsidP="00B70A13">
            <w:pPr>
              <w:spacing w:before="160" w:after="160"/>
              <w:rPr>
                <w:rFonts w:cs="Arial"/>
                <w:b/>
              </w:rPr>
            </w:pPr>
            <w:r w:rsidRPr="00B70A13">
              <w:rPr>
                <w:rFonts w:cs="Arial"/>
                <w:b/>
              </w:rPr>
              <w:lastRenderedPageBreak/>
              <w:t>Call in order</w:t>
            </w:r>
          </w:p>
          <w:p w14:paraId="03C92285" w14:textId="77777777" w:rsidR="00B70A13" w:rsidRPr="00B70A13" w:rsidRDefault="00B70A13" w:rsidP="00B70A13">
            <w:pPr>
              <w:numPr>
                <w:ilvl w:val="0"/>
                <w:numId w:val="19"/>
              </w:numPr>
              <w:spacing w:before="160" w:after="160" w:line="240" w:lineRule="auto"/>
            </w:pPr>
            <w:r w:rsidRPr="00B70A13">
              <w:t xml:space="preserve">Call 7-7000 (option 3) and raise a ticket. </w:t>
            </w:r>
          </w:p>
          <w:p w14:paraId="563DFB6B" w14:textId="77777777" w:rsidR="00B70A13" w:rsidRPr="00B70A13" w:rsidRDefault="00B70A13" w:rsidP="005E660B">
            <w:pPr>
              <w:spacing w:before="160" w:after="160" w:line="240" w:lineRule="auto"/>
              <w:ind w:left="360"/>
            </w:pPr>
          </w:p>
          <w:p w14:paraId="22E30D11" w14:textId="77777777" w:rsidR="00B70A13" w:rsidRPr="00CA3130" w:rsidRDefault="00B70A13" w:rsidP="00B27136">
            <w:pPr>
              <w:numPr>
                <w:ilvl w:val="0"/>
                <w:numId w:val="19"/>
              </w:numPr>
              <w:spacing w:before="160" w:after="160" w:line="240" w:lineRule="auto"/>
              <w:rPr>
                <w:rFonts w:ascii="Arial" w:hAnsi="Arial" w:cs="Arial"/>
              </w:rPr>
            </w:pPr>
            <w:r w:rsidRPr="00B70A13">
              <w:t xml:space="preserve">Identify </w:t>
            </w:r>
            <w:r w:rsidR="00B27136">
              <w:t>Ian Bott</w:t>
            </w:r>
            <w:r w:rsidR="00B27136" w:rsidRPr="00B70A13" w:rsidDel="00B27136">
              <w:t xml:space="preserve"> </w:t>
            </w:r>
            <w:r w:rsidRPr="00B70A13">
              <w:t xml:space="preserve">250 516-3914 (c) 250 </w:t>
            </w:r>
            <w:r w:rsidR="00B27136">
              <w:t>655-0159</w:t>
            </w:r>
            <w:r w:rsidRPr="00B70A13">
              <w:t xml:space="preserve"> (h) as the BCRS escalation contact.</w:t>
            </w:r>
          </w:p>
        </w:tc>
      </w:tr>
      <w:tr w:rsidR="00B70A13" w:rsidRPr="00CA3130" w14:paraId="0528B1DB" w14:textId="77777777" w:rsidTr="008F38F5">
        <w:trPr>
          <w:jc w:val="center"/>
        </w:trPr>
        <w:tc>
          <w:tcPr>
            <w:tcW w:w="2552" w:type="dxa"/>
          </w:tcPr>
          <w:p w14:paraId="6DED2D8C" w14:textId="77777777" w:rsidR="00B70A13" w:rsidRPr="00B70A13" w:rsidRDefault="00B70A13" w:rsidP="00B70A13">
            <w:pPr>
              <w:spacing w:before="160" w:after="160"/>
              <w:rPr>
                <w:rFonts w:cs="Arial"/>
                <w:b/>
              </w:rPr>
            </w:pPr>
            <w:r w:rsidRPr="00B70A13">
              <w:rPr>
                <w:rFonts w:cs="Arial"/>
                <w:b/>
              </w:rPr>
              <w:lastRenderedPageBreak/>
              <w:t>Escalation after 60 minutes.</w:t>
            </w:r>
          </w:p>
          <w:p w14:paraId="3EF957A9" w14:textId="77777777" w:rsidR="00B70A13" w:rsidRPr="00CA3130" w:rsidRDefault="00B70A13" w:rsidP="009E6DB8">
            <w:pPr>
              <w:spacing w:before="160" w:after="160"/>
            </w:pPr>
          </w:p>
          <w:p w14:paraId="7EA4B559" w14:textId="77777777" w:rsidR="00B70A13" w:rsidRPr="00CA3130" w:rsidRDefault="00B70A13" w:rsidP="009E6DB8">
            <w:pPr>
              <w:spacing w:before="160" w:after="160"/>
            </w:pPr>
          </w:p>
          <w:p w14:paraId="0FCE1810" w14:textId="77777777" w:rsidR="00B70A13" w:rsidRPr="00CA3130" w:rsidRDefault="00B70A13" w:rsidP="009E6DB8">
            <w:pPr>
              <w:spacing w:before="160" w:after="160"/>
            </w:pPr>
          </w:p>
          <w:p w14:paraId="707DD3AF" w14:textId="77777777" w:rsidR="00B70A13" w:rsidRPr="00CA3130" w:rsidRDefault="00B70A13" w:rsidP="009E6DB8">
            <w:pPr>
              <w:spacing w:after="160"/>
            </w:pPr>
          </w:p>
        </w:tc>
        <w:tc>
          <w:tcPr>
            <w:tcW w:w="6663" w:type="dxa"/>
          </w:tcPr>
          <w:p w14:paraId="262ED16B" w14:textId="77777777" w:rsidR="00B70A13" w:rsidRPr="00B70A13" w:rsidRDefault="00B70A13" w:rsidP="009E6DB8">
            <w:pPr>
              <w:spacing w:before="160" w:after="160"/>
              <w:rPr>
                <w:rFonts w:cs="Arial"/>
                <w:b/>
              </w:rPr>
            </w:pPr>
            <w:r w:rsidRPr="00B70A13">
              <w:rPr>
                <w:rFonts w:cs="Arial"/>
                <w:b/>
              </w:rPr>
              <w:t>If you do not hear back within 60 minutes, please call the following people in order, leaving a message.</w:t>
            </w:r>
          </w:p>
          <w:p w14:paraId="35B1E847" w14:textId="040A464B" w:rsidR="00B70A13" w:rsidRPr="00CA3130" w:rsidRDefault="00C57611" w:rsidP="005319F7">
            <w:pPr>
              <w:numPr>
                <w:ilvl w:val="0"/>
                <w:numId w:val="35"/>
              </w:numPr>
              <w:spacing w:before="160" w:after="160" w:line="240" w:lineRule="auto"/>
              <w:rPr>
                <w:rFonts w:ascii="Arial" w:hAnsi="Arial" w:cs="Arial"/>
              </w:rPr>
            </w:pPr>
            <w:del w:id="19" w:author="Stanton, Melissa CITZ:EX" w:date="2021-12-22T20:05:00Z">
              <w:r w:rsidRPr="005319F7" w:rsidDel="00674BFC">
                <w:delText>Ian Armstrong, 250-507-1072 (c)</w:delText>
              </w:r>
            </w:del>
            <w:ins w:id="20" w:author="Stanton, Melissa CITZ:EX" w:date="2021-12-22T20:05:00Z">
              <w:r w:rsidR="00674BFC">
                <w:t xml:space="preserve"> Dwayne Gordon,</w:t>
              </w:r>
            </w:ins>
            <w:ins w:id="21" w:author="Stanton, Melissa CITZ:EX" w:date="2021-12-22T20:06:00Z">
              <w:r w:rsidR="00674BFC">
                <w:t xml:space="preserve"> 250 885-8852 (c)</w:t>
              </w:r>
            </w:ins>
            <w:ins w:id="22" w:author="Stanton, Melissa CITZ:EX" w:date="2021-12-22T20:05:00Z">
              <w:r w:rsidR="00674BFC">
                <w:t xml:space="preserve"> </w:t>
              </w:r>
            </w:ins>
          </w:p>
        </w:tc>
      </w:tr>
      <w:tr w:rsidR="00B70A13" w:rsidRPr="00CA3130" w14:paraId="361B0DFF" w14:textId="77777777" w:rsidTr="008F38F5">
        <w:trPr>
          <w:jc w:val="center"/>
        </w:trPr>
        <w:tc>
          <w:tcPr>
            <w:tcW w:w="2552" w:type="dxa"/>
          </w:tcPr>
          <w:p w14:paraId="053BCBAB" w14:textId="77777777" w:rsidR="00B70A13" w:rsidRPr="00B70A13" w:rsidRDefault="00B70A13" w:rsidP="00B70A13">
            <w:pPr>
              <w:spacing w:before="160" w:after="160"/>
              <w:rPr>
                <w:rFonts w:cs="Arial"/>
                <w:b/>
              </w:rPr>
            </w:pPr>
            <w:r w:rsidRPr="00B70A13">
              <w:rPr>
                <w:rFonts w:cs="Arial"/>
                <w:b/>
              </w:rPr>
              <w:t>Outside normal business hours</w:t>
            </w:r>
          </w:p>
          <w:p w14:paraId="62011FEF" w14:textId="77777777" w:rsidR="00B70A13" w:rsidRPr="00CA3130" w:rsidRDefault="00B70A13" w:rsidP="00B70A13">
            <w:pPr>
              <w:pStyle w:val="Heading3"/>
            </w:pPr>
          </w:p>
        </w:tc>
        <w:tc>
          <w:tcPr>
            <w:tcW w:w="6663" w:type="dxa"/>
          </w:tcPr>
          <w:p w14:paraId="6032F23B" w14:textId="77777777" w:rsidR="00B70A13" w:rsidRPr="00B70A13" w:rsidRDefault="00B70A13" w:rsidP="009E6DB8">
            <w:pPr>
              <w:spacing w:before="160" w:after="160"/>
              <w:rPr>
                <w:rFonts w:cs="Arial"/>
                <w:b/>
              </w:rPr>
            </w:pPr>
            <w:r w:rsidRPr="00B70A13">
              <w:rPr>
                <w:rFonts w:cs="Arial"/>
                <w:b/>
              </w:rPr>
              <w:t>If you have tried all the other numbers with no response and it is an emergency, call</w:t>
            </w:r>
          </w:p>
          <w:p w14:paraId="2525CC4B" w14:textId="201D6AF7" w:rsidR="00B70A13" w:rsidRPr="00CA3130" w:rsidRDefault="004E327B" w:rsidP="00B70A13">
            <w:pPr>
              <w:numPr>
                <w:ilvl w:val="0"/>
                <w:numId w:val="17"/>
              </w:numPr>
              <w:spacing w:before="160" w:after="160" w:line="240" w:lineRule="auto"/>
              <w:rPr>
                <w:rFonts w:ascii="Arial" w:hAnsi="Arial" w:cs="Arial"/>
                <w:b/>
              </w:rPr>
            </w:pPr>
            <w:r>
              <w:t>250 216-6739</w:t>
            </w:r>
            <w:r w:rsidR="005319F7">
              <w:t xml:space="preserve">, </w:t>
            </w:r>
            <w:r>
              <w:t xml:space="preserve">Carol </w:t>
            </w:r>
            <w:proofErr w:type="gramStart"/>
            <w:r>
              <w:t>Prest</w:t>
            </w:r>
            <w:r w:rsidR="00B70A13" w:rsidRPr="00B70A13">
              <w:t>,  Registrar</w:t>
            </w:r>
            <w:proofErr w:type="gramEnd"/>
          </w:p>
        </w:tc>
      </w:tr>
    </w:tbl>
    <w:p w14:paraId="46F4C4AE" w14:textId="77777777" w:rsidR="00B70A13" w:rsidRPr="00B70A13" w:rsidRDefault="00B70A13" w:rsidP="00B70A13">
      <w:pPr>
        <w:pStyle w:val="BodyText"/>
      </w:pPr>
    </w:p>
    <w:p w14:paraId="372A2745" w14:textId="77777777" w:rsidR="00B70A13" w:rsidRPr="00B70A13" w:rsidRDefault="00B70A13" w:rsidP="00B70A13">
      <w:pPr>
        <w:pStyle w:val="Heading2"/>
        <w:rPr>
          <w:rFonts w:asciiTheme="minorHAnsi" w:hAnsiTheme="minorHAnsi"/>
          <w:color w:val="auto"/>
        </w:rPr>
      </w:pPr>
      <w:bookmarkStart w:id="23" w:name="_Toc69982309"/>
      <w:r w:rsidRPr="00B70A13">
        <w:rPr>
          <w:rFonts w:asciiTheme="minorHAnsi" w:hAnsiTheme="minorHAnsi"/>
          <w:color w:val="auto"/>
        </w:rPr>
        <w:t>SSBC Key Contacts</w:t>
      </w:r>
      <w:bookmarkEnd w:id="23"/>
    </w:p>
    <w:p w14:paraId="673156A9" w14:textId="77777777" w:rsidR="00B70A13" w:rsidRPr="007264B6" w:rsidRDefault="00B70A13" w:rsidP="00B70A13">
      <w:pPr>
        <w:pStyle w:val="BodyText"/>
      </w:pPr>
      <w:r>
        <w:t xml:space="preserve">Reference IT continuity plan.  Key contacts for application hosting, </w:t>
      </w:r>
      <w:proofErr w:type="gramStart"/>
      <w:r>
        <w:t>hardware</w:t>
      </w:r>
      <w:proofErr w:type="gramEnd"/>
      <w:r>
        <w:t xml:space="preserve"> and network support</w:t>
      </w: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B70A13" w14:paraId="1CA2AB26" w14:textId="77777777" w:rsidTr="00A92B90">
        <w:tc>
          <w:tcPr>
            <w:tcW w:w="2520" w:type="dxa"/>
          </w:tcPr>
          <w:p w14:paraId="6AD66E01" w14:textId="77777777" w:rsidR="00B70A13" w:rsidRPr="00B70A13" w:rsidRDefault="00B70A13" w:rsidP="009E6DB8">
            <w:pPr>
              <w:spacing w:before="60" w:after="60"/>
            </w:pPr>
            <w:r w:rsidRPr="00B70A13">
              <w:t>Service Desk</w:t>
            </w:r>
          </w:p>
        </w:tc>
        <w:tc>
          <w:tcPr>
            <w:tcW w:w="3060" w:type="dxa"/>
          </w:tcPr>
          <w:p w14:paraId="3F4709AF" w14:textId="77777777" w:rsidR="00B70A13" w:rsidRPr="00B70A13" w:rsidRDefault="00B70A13" w:rsidP="009E6DB8">
            <w:pPr>
              <w:spacing w:before="60" w:after="60"/>
            </w:pPr>
            <w:r w:rsidRPr="00B70A13">
              <w:t>250 387-7000</w:t>
            </w:r>
          </w:p>
        </w:tc>
        <w:tc>
          <w:tcPr>
            <w:tcW w:w="3330" w:type="dxa"/>
          </w:tcPr>
          <w:p w14:paraId="234B5904" w14:textId="77777777" w:rsidR="00B70A13" w:rsidRPr="00B70A13" w:rsidRDefault="00B70A13" w:rsidP="009E6DB8">
            <w:pPr>
              <w:spacing w:before="60" w:after="60"/>
            </w:pPr>
          </w:p>
        </w:tc>
      </w:tr>
      <w:tr w:rsidR="00B70A13" w14:paraId="15BCCBD6" w14:textId="77777777" w:rsidTr="00A92B90">
        <w:tc>
          <w:tcPr>
            <w:tcW w:w="2520" w:type="dxa"/>
          </w:tcPr>
          <w:p w14:paraId="278C893A" w14:textId="315A0164" w:rsidR="00B70A13" w:rsidRPr="00B70A13" w:rsidRDefault="00A845D3" w:rsidP="009E6DB8">
            <w:pPr>
              <w:spacing w:before="60" w:after="60"/>
            </w:pPr>
            <w:r>
              <w:t xml:space="preserve">AES </w:t>
            </w:r>
            <w:r w:rsidR="004E327B" w:rsidRPr="004E327B">
              <w:t xml:space="preserve">DMS Team </w:t>
            </w:r>
          </w:p>
          <w:p w14:paraId="5579474B" w14:textId="77777777" w:rsidR="00B70A13" w:rsidRPr="00B70A13" w:rsidRDefault="00B70A13" w:rsidP="009E6DB8">
            <w:pPr>
              <w:spacing w:before="60" w:after="60"/>
            </w:pPr>
            <w:r w:rsidRPr="00B70A13">
              <w:t>Application support</w:t>
            </w:r>
          </w:p>
        </w:tc>
        <w:tc>
          <w:tcPr>
            <w:tcW w:w="3060" w:type="dxa"/>
          </w:tcPr>
          <w:p w14:paraId="28B0DE31" w14:textId="1F363094" w:rsidR="00B70A13" w:rsidRPr="00B70A13" w:rsidRDefault="004C38AE" w:rsidP="009E6DB8">
            <w:pPr>
              <w:spacing w:before="60" w:after="60"/>
            </w:pPr>
            <w:r>
              <w:t>250-387-7000 - for emergency incidents.</w:t>
            </w:r>
          </w:p>
        </w:tc>
        <w:tc>
          <w:tcPr>
            <w:tcW w:w="3330" w:type="dxa"/>
          </w:tcPr>
          <w:p w14:paraId="2448BE64" w14:textId="294604E0" w:rsidR="00B70A13" w:rsidRPr="00B70A13" w:rsidRDefault="006D18A0" w:rsidP="004C38AE">
            <w:hyperlink r:id="rId17" w:history="1">
              <w:r w:rsidR="00FA4E55">
                <w:rPr>
                  <w:rStyle w:val="Hyperlink"/>
                  <w:lang w:val="en-US"/>
                </w:rPr>
                <w:t>dmsteam@dxcas.com</w:t>
              </w:r>
            </w:hyperlink>
            <w:r w:rsidR="004C38AE">
              <w:rPr>
                <w:rStyle w:val="Hyperlink"/>
                <w:lang w:val="en-US"/>
              </w:rPr>
              <w:t xml:space="preserve"> -</w:t>
            </w:r>
            <w:r w:rsidR="004C38AE">
              <w:t>during business hours.</w:t>
            </w:r>
          </w:p>
        </w:tc>
      </w:tr>
      <w:tr w:rsidR="00B70A13" w14:paraId="5A01F45C" w14:textId="77777777" w:rsidTr="00A92B90">
        <w:tc>
          <w:tcPr>
            <w:tcW w:w="2520" w:type="dxa"/>
          </w:tcPr>
          <w:p w14:paraId="06E48B7D" w14:textId="77777777" w:rsidR="00B70A13" w:rsidRPr="00B70A13" w:rsidRDefault="00B70A13" w:rsidP="009E6DB8">
            <w:pPr>
              <w:spacing w:before="60" w:after="60"/>
            </w:pPr>
          </w:p>
        </w:tc>
        <w:tc>
          <w:tcPr>
            <w:tcW w:w="3060" w:type="dxa"/>
          </w:tcPr>
          <w:p w14:paraId="08C7FD7A" w14:textId="77777777" w:rsidR="00B70A13" w:rsidRPr="00B70A13" w:rsidRDefault="00B70A13" w:rsidP="009E6DB8">
            <w:pPr>
              <w:spacing w:before="60" w:after="60"/>
            </w:pPr>
          </w:p>
        </w:tc>
        <w:tc>
          <w:tcPr>
            <w:tcW w:w="3330" w:type="dxa"/>
          </w:tcPr>
          <w:p w14:paraId="7B53D43C" w14:textId="77777777" w:rsidR="00B70A13" w:rsidRPr="00B70A13" w:rsidRDefault="00B70A13" w:rsidP="009E6DB8">
            <w:pPr>
              <w:spacing w:before="60" w:after="60"/>
            </w:pPr>
          </w:p>
        </w:tc>
      </w:tr>
      <w:tr w:rsidR="00B70A13" w14:paraId="77B923BE" w14:textId="77777777" w:rsidTr="00A92B90">
        <w:tc>
          <w:tcPr>
            <w:tcW w:w="2520" w:type="dxa"/>
          </w:tcPr>
          <w:p w14:paraId="18086349" w14:textId="77777777" w:rsidR="00B70A13" w:rsidRPr="00B70A13" w:rsidRDefault="00B70A13" w:rsidP="009E6DB8">
            <w:pPr>
              <w:spacing w:before="60" w:after="60"/>
            </w:pPr>
          </w:p>
        </w:tc>
        <w:tc>
          <w:tcPr>
            <w:tcW w:w="3060" w:type="dxa"/>
          </w:tcPr>
          <w:p w14:paraId="14D5B6A6" w14:textId="77777777" w:rsidR="00B70A13" w:rsidRPr="00B70A13" w:rsidRDefault="00B70A13" w:rsidP="009E6DB8">
            <w:pPr>
              <w:spacing w:before="60" w:after="60"/>
            </w:pPr>
          </w:p>
        </w:tc>
        <w:tc>
          <w:tcPr>
            <w:tcW w:w="3330" w:type="dxa"/>
          </w:tcPr>
          <w:p w14:paraId="65CCAA96" w14:textId="77777777" w:rsidR="00B70A13" w:rsidRPr="00B70A13" w:rsidRDefault="00B70A13" w:rsidP="009E6DB8">
            <w:pPr>
              <w:spacing w:before="60" w:after="60"/>
            </w:pPr>
          </w:p>
        </w:tc>
      </w:tr>
    </w:tbl>
    <w:p w14:paraId="149D1568" w14:textId="77777777" w:rsidR="00B70A13" w:rsidRDefault="00B70A13" w:rsidP="00B70A13"/>
    <w:p w14:paraId="5448BE08" w14:textId="631AD30E" w:rsidR="00B70A13" w:rsidRPr="00B70A13" w:rsidRDefault="00B23E36" w:rsidP="00B70A13">
      <w:pPr>
        <w:pStyle w:val="Heading2"/>
        <w:rPr>
          <w:rFonts w:asciiTheme="minorHAnsi" w:hAnsiTheme="minorHAnsi"/>
          <w:color w:val="auto"/>
        </w:rPr>
      </w:pPr>
      <w:r>
        <w:br w:type="page"/>
      </w:r>
      <w:bookmarkStart w:id="24" w:name="_Toc129616549"/>
      <w:bookmarkStart w:id="25" w:name="_Toc69982310"/>
      <w:bookmarkStart w:id="26" w:name="_Toc128297573"/>
      <w:bookmarkStart w:id="27" w:name="_Toc128553367"/>
      <w:r w:rsidR="00B70A13" w:rsidRPr="00B70A13">
        <w:rPr>
          <w:rFonts w:asciiTheme="minorHAnsi" w:hAnsiTheme="minorHAnsi"/>
          <w:color w:val="auto"/>
        </w:rPr>
        <w:lastRenderedPageBreak/>
        <w:t>Working from Home</w:t>
      </w:r>
      <w:bookmarkEnd w:id="24"/>
      <w:bookmarkEnd w:id="25"/>
    </w:p>
    <w:p w14:paraId="05AF263B" w14:textId="77777777" w:rsidR="00B70A13" w:rsidRDefault="00B70A13" w:rsidP="00B70A13">
      <w:pPr>
        <w:spacing w:before="60" w:after="60"/>
      </w:pPr>
      <w:r>
        <w:t xml:space="preserve">All employees who are designated as Key Business Contacts or who are part of the IT recovery team </w:t>
      </w:r>
      <w:r w:rsidR="00B23E36">
        <w:t xml:space="preserve">(AMS team members) </w:t>
      </w:r>
      <w:r>
        <w:t xml:space="preserve">should be able to work from home.   You can do this using a laptop or your home computer.  You will need </w:t>
      </w:r>
      <w:proofErr w:type="spellStart"/>
      <w:r>
        <w:t>SpanBC</w:t>
      </w:r>
      <w:proofErr w:type="spellEnd"/>
      <w:r>
        <w:t xml:space="preserve"> VPN access to connect to the </w:t>
      </w:r>
      <w:del w:id="28" w:author="Stanton, Melissa CITZ:EX" w:date="2021-12-22T20:06:00Z">
        <w:r w:rsidDel="00674BFC">
          <w:delText xml:space="preserve"> </w:delText>
        </w:r>
      </w:del>
      <w:r>
        <w:t>BC Government network to access files email</w:t>
      </w:r>
      <w:r w:rsidRPr="00963DDD">
        <w:t xml:space="preserve"> </w:t>
      </w:r>
      <w:r>
        <w:t>and applications.</w:t>
      </w:r>
    </w:p>
    <w:p w14:paraId="2B5A596F" w14:textId="77777777" w:rsidR="00B70A13" w:rsidRPr="00267D1E" w:rsidRDefault="00B70A13" w:rsidP="00B70A13">
      <w:pPr>
        <w:pStyle w:val="BodyText"/>
        <w:rPr>
          <w:b/>
        </w:rPr>
      </w:pPr>
      <w:r w:rsidRPr="00267D1E">
        <w:rPr>
          <w:b/>
        </w:rPr>
        <w:t>Laptop</w:t>
      </w:r>
    </w:p>
    <w:p w14:paraId="4425D369" w14:textId="77777777" w:rsidR="00B70A13" w:rsidRDefault="00B70A13" w:rsidP="00B70A13">
      <w:pPr>
        <w:spacing w:before="60" w:after="60"/>
      </w:pPr>
      <w:r>
        <w:t>If you have a BCRS issued laptop with VPN take it home with you every night.  Verify that you are able to log onto TSS application and/or document servers and that you have normal access to your work environment.</w:t>
      </w:r>
    </w:p>
    <w:p w14:paraId="7A2C460C" w14:textId="77777777" w:rsidR="00B70A13" w:rsidRDefault="00B70A13" w:rsidP="00B70A13">
      <w:pPr>
        <w:spacing w:before="60" w:after="60"/>
      </w:pPr>
      <w:r>
        <w:t>You may apply for VPN access for your laptop by requesting approval from your manager or supervisor.</w:t>
      </w:r>
    </w:p>
    <w:p w14:paraId="0F883193" w14:textId="77777777" w:rsidR="00B70A13" w:rsidRDefault="00B70A13" w:rsidP="00B70A13">
      <w:pPr>
        <w:pStyle w:val="BodyText"/>
      </w:pPr>
    </w:p>
    <w:p w14:paraId="76E28793" w14:textId="77777777" w:rsidR="00B70A13" w:rsidRPr="00267D1E" w:rsidRDefault="00B70A13" w:rsidP="00B70A13">
      <w:pPr>
        <w:pStyle w:val="BodyText"/>
        <w:rPr>
          <w:b/>
        </w:rPr>
      </w:pPr>
      <w:r w:rsidRPr="00267D1E">
        <w:rPr>
          <w:b/>
        </w:rPr>
        <w:t>Personal Computer</w:t>
      </w:r>
    </w:p>
    <w:p w14:paraId="6B7814ED" w14:textId="5F66A53E" w:rsidR="00B70A13" w:rsidRDefault="00B70A13" w:rsidP="00B70A13">
      <w:pPr>
        <w:spacing w:before="60" w:after="60"/>
        <w:rPr>
          <w:ins w:id="29" w:author="Stanton, Melissa CITZ:EX" w:date="2021-12-22T20:06:00Z"/>
        </w:rPr>
      </w:pPr>
      <w:bookmarkStart w:id="30" w:name="OLE_LINK1"/>
      <w:bookmarkStart w:id="31" w:name="OLE_LINK2"/>
      <w:r>
        <w:t>If you don’t have a laptop or wish to use your home computer</w:t>
      </w:r>
      <w:ins w:id="32" w:author="Stanton, Melissa CITZ:EX" w:date="2021-12-22T20:06:00Z">
        <w:r w:rsidR="00674BFC">
          <w:t>,</w:t>
        </w:r>
      </w:ins>
      <w:r>
        <w:t xml:space="preserve"> you may apply for VPN access by requesting approval from your manager or supervisor.</w:t>
      </w:r>
    </w:p>
    <w:p w14:paraId="7FDE33EE" w14:textId="77777777" w:rsidR="00674BFC" w:rsidRDefault="00674BFC" w:rsidP="00B70A13">
      <w:pPr>
        <w:spacing w:before="60" w:after="60"/>
      </w:pPr>
    </w:p>
    <w:bookmarkEnd w:id="30"/>
    <w:bookmarkEnd w:id="31"/>
    <w:p w14:paraId="78C7B21E" w14:textId="77777777" w:rsidR="00B70A13" w:rsidRPr="008A3F83" w:rsidRDefault="00B70A13" w:rsidP="00B70A13">
      <w:pPr>
        <w:pStyle w:val="BodyText"/>
        <w:rPr>
          <w:b/>
        </w:rPr>
      </w:pPr>
      <w:r w:rsidRPr="008A3F83">
        <w:rPr>
          <w:b/>
        </w:rPr>
        <w:t>Communications</w:t>
      </w:r>
    </w:p>
    <w:p w14:paraId="20092A01" w14:textId="77777777" w:rsidR="00B70A13" w:rsidRPr="006A0091" w:rsidRDefault="00B70A13" w:rsidP="00B70A13">
      <w:pPr>
        <w:pStyle w:val="BodyText"/>
      </w:pPr>
      <w:r w:rsidRPr="00B70A13">
        <w:rPr>
          <w:rFonts w:asciiTheme="minorHAnsi" w:eastAsiaTheme="minorHAnsi" w:hAnsiTheme="minorHAnsi" w:cstheme="minorBidi"/>
          <w:sz w:val="22"/>
          <w:szCs w:val="22"/>
          <w:lang w:val="en-CA"/>
        </w:rPr>
        <w:t>Telephone communications in the event of a disaster may be interrupted especially in the event of a wide area disaster when physical infrastructure (phone lines) may be out of service.   Ensure that you have a cell phone and that you have provided that number as part of your contact</w:t>
      </w:r>
      <w:r>
        <w:t xml:space="preserve"> information.  Remember that cellular communications may experience a peak demand after a wide area disaster and may be unavailable initially.</w:t>
      </w:r>
    </w:p>
    <w:bookmarkEnd w:id="26"/>
    <w:bookmarkEnd w:id="27"/>
    <w:p w14:paraId="1A9D1AA5" w14:textId="77777777" w:rsidR="00FA34FE" w:rsidRDefault="00FA34FE" w:rsidP="00FA34FE">
      <w:pPr>
        <w:autoSpaceDE w:val="0"/>
        <w:autoSpaceDN w:val="0"/>
        <w:adjustRightInd w:val="0"/>
        <w:spacing w:after="0" w:line="240" w:lineRule="auto"/>
      </w:pPr>
    </w:p>
    <w:sectPr w:rsidR="00FA34FE" w:rsidSect="0004009D">
      <w:headerReference w:type="default" r:id="rId18"/>
      <w:footerReference w:type="default" r:id="rId19"/>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tanton, Melissa CITZ:EX" w:date="2021-12-22T20:03:00Z" w:initials="SMC">
    <w:p w14:paraId="62FC73F6" w14:textId="2241F30F" w:rsidR="001B198B" w:rsidRDefault="001B198B">
      <w:pPr>
        <w:pStyle w:val="CommentText"/>
      </w:pPr>
      <w:r>
        <w:rPr>
          <w:rStyle w:val="CommentReference"/>
        </w:rPr>
        <w:annotationRef/>
      </w:r>
      <w:r>
        <w:t>Should we remove now and add a 3</w:t>
      </w:r>
      <w:r w:rsidRPr="001B198B">
        <w:rPr>
          <w:vertAlign w:val="superscript"/>
        </w:rPr>
        <w:t>rd</w:t>
      </w:r>
      <w:r>
        <w:t xml:space="preserve"> name given Bob will retire soon?</w:t>
      </w:r>
    </w:p>
  </w:comment>
  <w:comment w:id="18" w:author="Stanton, Melissa CITZ:EX" w:date="2021-12-22T20:04:00Z" w:initials="SMC">
    <w:p w14:paraId="405B9851" w14:textId="10EBC687" w:rsidR="00674BFC" w:rsidRDefault="00674BFC">
      <w:pPr>
        <w:pStyle w:val="CommentText"/>
      </w:pPr>
      <w:r>
        <w:rPr>
          <w:rStyle w:val="CommentReference"/>
        </w:rPr>
        <w:annotationRef/>
      </w:r>
      <w:r>
        <w:t>Should a back-up be listed? Patrick Wei?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C73F6" w15:done="0"/>
  <w15:commentEx w15:paraId="405B98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0323" w16cex:dateUtc="2021-12-23T04:03:00Z"/>
  <w16cex:commentExtensible w16cex:durableId="256E0352" w16cex:dateUtc="2021-12-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C73F6" w16cid:durableId="256E0323"/>
  <w16cid:commentId w16cid:paraId="405B9851" w16cid:durableId="256E03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6DC6" w14:textId="77777777" w:rsidR="00764372" w:rsidRDefault="00764372" w:rsidP="00F364A1">
      <w:pPr>
        <w:spacing w:after="0" w:line="240" w:lineRule="auto"/>
      </w:pPr>
      <w:r>
        <w:separator/>
      </w:r>
    </w:p>
  </w:endnote>
  <w:endnote w:type="continuationSeparator" w:id="0">
    <w:p w14:paraId="6B4751DF" w14:textId="77777777" w:rsidR="00764372" w:rsidRDefault="00764372" w:rsidP="00F3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923E" w14:textId="5A828203" w:rsidR="00764372" w:rsidRDefault="00764372">
    <w:pPr>
      <w:pStyle w:val="Footer"/>
    </w:pPr>
    <w:r w:rsidRPr="00AA6832">
      <w:rPr>
        <w:noProof/>
      </w:rPr>
      <w:t>R:\ARCS\Admin 100-499\Disaster Emergency Response Planning 275\30 Disaster_Emergency recovery plans\BCROS Java and WebMethods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856E" w14:textId="77777777" w:rsidR="00764372" w:rsidRDefault="00764372" w:rsidP="00F364A1">
      <w:pPr>
        <w:spacing w:after="0" w:line="240" w:lineRule="auto"/>
      </w:pPr>
      <w:r>
        <w:separator/>
      </w:r>
    </w:p>
  </w:footnote>
  <w:footnote w:type="continuationSeparator" w:id="0">
    <w:p w14:paraId="351E1452" w14:textId="77777777" w:rsidR="00764372" w:rsidRDefault="00764372" w:rsidP="00F36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3B13" w14:textId="2D67982C" w:rsidR="00764372" w:rsidRDefault="00764372">
    <w:pPr>
      <w:pStyle w:val="Header"/>
    </w:pPr>
    <w:r w:rsidRPr="00FA34FE">
      <w:rPr>
        <w:sz w:val="28"/>
        <w:szCs w:val="28"/>
      </w:rPr>
      <w:t>BC Registry Services – IT Recovery Plan</w:t>
    </w:r>
    <w:r>
      <w:t xml:space="preserve">               Last Updated: </w:t>
    </w:r>
    <w:r w:rsidR="005319F7">
      <w:t>April</w:t>
    </w:r>
    <w:r>
      <w:t>22, 2021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3B4D"/>
    <w:multiLevelType w:val="hybridMultilevel"/>
    <w:tmpl w:val="5664ABE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9182A"/>
    <w:multiLevelType w:val="hybridMultilevel"/>
    <w:tmpl w:val="CC72E442"/>
    <w:lvl w:ilvl="0" w:tplc="5C883F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04D7FAF"/>
    <w:multiLevelType w:val="hybridMultilevel"/>
    <w:tmpl w:val="5F28DC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B4202A"/>
    <w:multiLevelType w:val="hybridMultilevel"/>
    <w:tmpl w:val="67EA1BF0"/>
    <w:lvl w:ilvl="0" w:tplc="197E7D9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073B0E"/>
    <w:multiLevelType w:val="hybridMultilevel"/>
    <w:tmpl w:val="CB1C7B52"/>
    <w:lvl w:ilvl="0" w:tplc="197E7D9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17520E"/>
    <w:multiLevelType w:val="hybridMultilevel"/>
    <w:tmpl w:val="4DDA3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EB6E41"/>
    <w:multiLevelType w:val="hybridMultilevel"/>
    <w:tmpl w:val="7A2A15CA"/>
    <w:lvl w:ilvl="0" w:tplc="31E6C6D2">
      <w:start w:val="1"/>
      <w:numFmt w:val="decimal"/>
      <w:lvlText w:val="%1."/>
      <w:lvlJc w:val="left"/>
      <w:pPr>
        <w:tabs>
          <w:tab w:val="num" w:pos="720"/>
        </w:tabs>
        <w:ind w:left="720" w:hanging="360"/>
      </w:pPr>
      <w:rPr>
        <w:i/>
        <w:iCs/>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E4D0383"/>
    <w:multiLevelType w:val="hybridMultilevel"/>
    <w:tmpl w:val="C18484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6218F7"/>
    <w:multiLevelType w:val="hybridMultilevel"/>
    <w:tmpl w:val="D690DC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 w15:restartNumberingAfterBreak="0">
    <w:nsid w:val="353F75EE"/>
    <w:multiLevelType w:val="hybridMultilevel"/>
    <w:tmpl w:val="07442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8E4E8D"/>
    <w:multiLevelType w:val="multilevel"/>
    <w:tmpl w:val="DF7AF50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85339"/>
    <w:multiLevelType w:val="hybridMultilevel"/>
    <w:tmpl w:val="D91EF438"/>
    <w:lvl w:ilvl="0" w:tplc="197E7D9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CE67C8"/>
    <w:multiLevelType w:val="hybridMultilevel"/>
    <w:tmpl w:val="79D67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A269F7"/>
    <w:multiLevelType w:val="hybridMultilevel"/>
    <w:tmpl w:val="E74E436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D8B1EC1"/>
    <w:multiLevelType w:val="hybridMultilevel"/>
    <w:tmpl w:val="541ABF02"/>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4E474DBF"/>
    <w:multiLevelType w:val="hybridMultilevel"/>
    <w:tmpl w:val="D690DC7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33263C2"/>
    <w:multiLevelType w:val="hybridMultilevel"/>
    <w:tmpl w:val="C6E6E4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700611B"/>
    <w:multiLevelType w:val="hybridMultilevel"/>
    <w:tmpl w:val="86F4CCB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F5F0FE2"/>
    <w:multiLevelType w:val="hybridMultilevel"/>
    <w:tmpl w:val="7DD4D3E6"/>
    <w:lvl w:ilvl="0" w:tplc="5C883F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C4417E"/>
    <w:multiLevelType w:val="hybridMultilevel"/>
    <w:tmpl w:val="64381FCE"/>
    <w:lvl w:ilvl="0" w:tplc="4FCA77A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68C52D64"/>
    <w:multiLevelType w:val="hybridMultilevel"/>
    <w:tmpl w:val="FF5AD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FA4644"/>
    <w:multiLevelType w:val="hybridMultilevel"/>
    <w:tmpl w:val="E630429A"/>
    <w:lvl w:ilvl="0" w:tplc="10090011">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2" w15:restartNumberingAfterBreak="0">
    <w:nsid w:val="76514D54"/>
    <w:multiLevelType w:val="hybridMultilevel"/>
    <w:tmpl w:val="C18484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7"/>
  </w:num>
  <w:num w:numId="3">
    <w:abstractNumId w:val="9"/>
  </w:num>
  <w:num w:numId="4">
    <w:abstractNumId w:val="20"/>
  </w:num>
  <w:num w:numId="5">
    <w:abstractNumId w:val="5"/>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8"/>
  </w:num>
  <w:num w:numId="16">
    <w:abstractNumId w:val="0"/>
  </w:num>
  <w:num w:numId="17">
    <w:abstractNumId w:val="6"/>
  </w:num>
  <w:num w:numId="18">
    <w:abstractNumId w:val="14"/>
  </w:num>
  <w:num w:numId="19">
    <w:abstractNumId w:val="15"/>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2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22"/>
  </w:num>
  <w:num w:numId="26">
    <w:abstractNumId w:val="12"/>
  </w:num>
  <w:num w:numId="27">
    <w:abstractNumId w:val="18"/>
  </w:num>
  <w:num w:numId="28">
    <w:abstractNumId w:val="7"/>
  </w:num>
  <w:num w:numId="29">
    <w:abstractNumId w:val="13"/>
  </w:num>
  <w:num w:numId="30">
    <w:abstractNumId w:val="3"/>
  </w:num>
  <w:num w:numId="31">
    <w:abstractNumId w:val="4"/>
  </w:num>
  <w:num w:numId="32">
    <w:abstractNumId w:val="11"/>
  </w:num>
  <w:num w:numId="33">
    <w:abstractNumId w:val="1"/>
  </w:num>
  <w:num w:numId="34">
    <w:abstractNumId w:val="2"/>
  </w:num>
  <w:num w:numId="3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nton, Melissa CITZ:EX">
    <w15:presenceInfo w15:providerId="AD" w15:userId="S::Melissa.Stanton@gov.bc.ca::82e98254-1819-4a1b-ad73-6aa8f6e32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A1"/>
    <w:rsid w:val="000136B6"/>
    <w:rsid w:val="00027495"/>
    <w:rsid w:val="00036A0A"/>
    <w:rsid w:val="0004009D"/>
    <w:rsid w:val="00071C68"/>
    <w:rsid w:val="000D2167"/>
    <w:rsid w:val="000D5768"/>
    <w:rsid w:val="001069B5"/>
    <w:rsid w:val="00117164"/>
    <w:rsid w:val="00123121"/>
    <w:rsid w:val="00131834"/>
    <w:rsid w:val="00192574"/>
    <w:rsid w:val="001B198B"/>
    <w:rsid w:val="001E41ED"/>
    <w:rsid w:val="001E57C7"/>
    <w:rsid w:val="0020139B"/>
    <w:rsid w:val="002037AF"/>
    <w:rsid w:val="002640A3"/>
    <w:rsid w:val="00264F96"/>
    <w:rsid w:val="00267100"/>
    <w:rsid w:val="00277A5A"/>
    <w:rsid w:val="0028160B"/>
    <w:rsid w:val="00284951"/>
    <w:rsid w:val="002877FE"/>
    <w:rsid w:val="002B05ED"/>
    <w:rsid w:val="00315DEC"/>
    <w:rsid w:val="00374593"/>
    <w:rsid w:val="00390EB5"/>
    <w:rsid w:val="003F739F"/>
    <w:rsid w:val="00426990"/>
    <w:rsid w:val="00432390"/>
    <w:rsid w:val="00483D29"/>
    <w:rsid w:val="004C38AE"/>
    <w:rsid w:val="004E110E"/>
    <w:rsid w:val="004E327B"/>
    <w:rsid w:val="004F1993"/>
    <w:rsid w:val="004F39DD"/>
    <w:rsid w:val="00531966"/>
    <w:rsid w:val="005319F7"/>
    <w:rsid w:val="0055374E"/>
    <w:rsid w:val="005B20BF"/>
    <w:rsid w:val="005E5115"/>
    <w:rsid w:val="005E660B"/>
    <w:rsid w:val="005F747A"/>
    <w:rsid w:val="006028B9"/>
    <w:rsid w:val="00626D86"/>
    <w:rsid w:val="00674BFC"/>
    <w:rsid w:val="006A587A"/>
    <w:rsid w:val="006C4A07"/>
    <w:rsid w:val="006C794C"/>
    <w:rsid w:val="006D18A0"/>
    <w:rsid w:val="006E50EC"/>
    <w:rsid w:val="00762A7E"/>
    <w:rsid w:val="00764372"/>
    <w:rsid w:val="00777876"/>
    <w:rsid w:val="007B1E31"/>
    <w:rsid w:val="007E77C9"/>
    <w:rsid w:val="007F5C00"/>
    <w:rsid w:val="00831BBE"/>
    <w:rsid w:val="0083506C"/>
    <w:rsid w:val="008977E4"/>
    <w:rsid w:val="008F38F5"/>
    <w:rsid w:val="00952D90"/>
    <w:rsid w:val="00954DC8"/>
    <w:rsid w:val="009947FE"/>
    <w:rsid w:val="009B35A8"/>
    <w:rsid w:val="009E6DB8"/>
    <w:rsid w:val="009F6A2E"/>
    <w:rsid w:val="00A511B4"/>
    <w:rsid w:val="00A82030"/>
    <w:rsid w:val="00A845D3"/>
    <w:rsid w:val="00A92B90"/>
    <w:rsid w:val="00AA6832"/>
    <w:rsid w:val="00AF6054"/>
    <w:rsid w:val="00B23E36"/>
    <w:rsid w:val="00B27136"/>
    <w:rsid w:val="00B70A13"/>
    <w:rsid w:val="00BE1044"/>
    <w:rsid w:val="00C57611"/>
    <w:rsid w:val="00C8322E"/>
    <w:rsid w:val="00C960B1"/>
    <w:rsid w:val="00CF25F0"/>
    <w:rsid w:val="00D02297"/>
    <w:rsid w:val="00DC3557"/>
    <w:rsid w:val="00DC5280"/>
    <w:rsid w:val="00E418DB"/>
    <w:rsid w:val="00E43910"/>
    <w:rsid w:val="00E53146"/>
    <w:rsid w:val="00E53DB5"/>
    <w:rsid w:val="00E65D7D"/>
    <w:rsid w:val="00E716CE"/>
    <w:rsid w:val="00E83554"/>
    <w:rsid w:val="00E90583"/>
    <w:rsid w:val="00F2372B"/>
    <w:rsid w:val="00F364A1"/>
    <w:rsid w:val="00F36FC2"/>
    <w:rsid w:val="00F65278"/>
    <w:rsid w:val="00FA34FE"/>
    <w:rsid w:val="00FA4E55"/>
    <w:rsid w:val="00FB66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590BDAF"/>
  <w15:docId w15:val="{A8C6528D-D38C-493C-88E0-50CE7420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B5"/>
  </w:style>
  <w:style w:type="paragraph" w:styleId="Heading1">
    <w:name w:val="heading 1"/>
    <w:aliases w:val="h1,new page/chapter,Xpedior1,Part,H1,H11"/>
    <w:basedOn w:val="Normal"/>
    <w:next w:val="BodyText"/>
    <w:link w:val="Heading1Char"/>
    <w:qFormat/>
    <w:rsid w:val="00B70A13"/>
    <w:pPr>
      <w:keepNext/>
      <w:pageBreakBefore/>
      <w:numPr>
        <w:numId w:val="6"/>
      </w:numPr>
      <w:spacing w:after="240" w:line="240" w:lineRule="auto"/>
      <w:outlineLvl w:val="0"/>
    </w:pPr>
    <w:rPr>
      <w:rFonts w:ascii="Arial Bold" w:eastAsia="Times New Roman" w:hAnsi="Arial Bold" w:cs="Arial"/>
      <w:b/>
      <w:bCs/>
      <w:snapToGrid w:val="0"/>
      <w:color w:val="49166D"/>
      <w:kern w:val="32"/>
      <w:sz w:val="36"/>
      <w:szCs w:val="32"/>
      <w:lang w:val="en-US"/>
    </w:rPr>
  </w:style>
  <w:style w:type="paragraph" w:styleId="Heading2">
    <w:name w:val="heading 2"/>
    <w:aliases w:val="h2,l2,toc,2 headline"/>
    <w:basedOn w:val="Normal"/>
    <w:next w:val="BodyText"/>
    <w:link w:val="Heading2Char"/>
    <w:qFormat/>
    <w:rsid w:val="00B70A13"/>
    <w:pPr>
      <w:keepNext/>
      <w:numPr>
        <w:ilvl w:val="1"/>
        <w:numId w:val="6"/>
      </w:numPr>
      <w:spacing w:before="360" w:after="240" w:line="240" w:lineRule="auto"/>
      <w:outlineLvl w:val="1"/>
    </w:pPr>
    <w:rPr>
      <w:rFonts w:ascii="Arial Bold" w:eastAsia="Times New Roman" w:hAnsi="Arial Bold" w:cs="Arial"/>
      <w:b/>
      <w:bCs/>
      <w:iCs/>
      <w:color w:val="49166D"/>
      <w:sz w:val="28"/>
      <w:szCs w:val="28"/>
      <w:lang w:val="en-US"/>
    </w:rPr>
  </w:style>
  <w:style w:type="paragraph" w:styleId="Heading3">
    <w:name w:val="heading 3"/>
    <w:aliases w:val="subhead,h3,sl3,1.2.3.,H3,Response,H3 (html),Head 3,Subheading,3 bullet,2,SECOND,Second,BLANK2,ob,dot,bu,l3,H31,3,(Lowercase 10),Small,Org Heading 1,RFP Heading 3"/>
    <w:basedOn w:val="Normal"/>
    <w:next w:val="BodyTextIndent"/>
    <w:link w:val="Heading3Char"/>
    <w:autoRedefine/>
    <w:qFormat/>
    <w:rsid w:val="00B70A13"/>
    <w:pPr>
      <w:keepNext/>
      <w:tabs>
        <w:tab w:val="left" w:pos="1440"/>
      </w:tabs>
      <w:spacing w:before="360" w:after="120" w:line="240" w:lineRule="auto"/>
      <w:outlineLvl w:val="2"/>
    </w:pPr>
    <w:rPr>
      <w:rFonts w:ascii="Arial Bold" w:eastAsia="Times New Roman" w:hAnsi="Arial Bold" w:cs="Arial"/>
      <w:b/>
      <w:bCs/>
      <w:color w:val="49166D"/>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4A1"/>
  </w:style>
  <w:style w:type="paragraph" w:styleId="Footer">
    <w:name w:val="footer"/>
    <w:basedOn w:val="Normal"/>
    <w:link w:val="FooterChar"/>
    <w:uiPriority w:val="99"/>
    <w:unhideWhenUsed/>
    <w:rsid w:val="00F3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4A1"/>
  </w:style>
  <w:style w:type="paragraph" w:styleId="ListParagraph">
    <w:name w:val="List Paragraph"/>
    <w:basedOn w:val="Normal"/>
    <w:uiPriority w:val="34"/>
    <w:qFormat/>
    <w:rsid w:val="00FA34FE"/>
    <w:pPr>
      <w:ind w:left="720"/>
      <w:contextualSpacing/>
    </w:pPr>
  </w:style>
  <w:style w:type="table" w:styleId="TableGrid">
    <w:name w:val="Table Grid"/>
    <w:basedOn w:val="TableNormal"/>
    <w:uiPriority w:val="59"/>
    <w:rsid w:val="00A8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new page/chapter Char,Xpedior1 Char,Part Char,H1 Char,H11 Char"/>
    <w:basedOn w:val="DefaultParagraphFont"/>
    <w:link w:val="Heading1"/>
    <w:rsid w:val="00B70A13"/>
    <w:rPr>
      <w:rFonts w:ascii="Arial Bold" w:eastAsia="Times New Roman" w:hAnsi="Arial Bold" w:cs="Arial"/>
      <w:b/>
      <w:bCs/>
      <w:snapToGrid w:val="0"/>
      <w:color w:val="49166D"/>
      <w:kern w:val="32"/>
      <w:sz w:val="36"/>
      <w:szCs w:val="32"/>
      <w:lang w:val="en-US"/>
    </w:rPr>
  </w:style>
  <w:style w:type="character" w:customStyle="1" w:styleId="Heading2Char">
    <w:name w:val="Heading 2 Char"/>
    <w:aliases w:val="h2 Char,l2 Char,toc Char,2 headline Char"/>
    <w:basedOn w:val="DefaultParagraphFont"/>
    <w:link w:val="Heading2"/>
    <w:rsid w:val="00B70A13"/>
    <w:rPr>
      <w:rFonts w:ascii="Arial Bold" w:eastAsia="Times New Roman" w:hAnsi="Arial Bold" w:cs="Arial"/>
      <w:b/>
      <w:bCs/>
      <w:iCs/>
      <w:color w:val="49166D"/>
      <w:sz w:val="28"/>
      <w:szCs w:val="28"/>
      <w:lang w:val="en-US"/>
    </w:rPr>
  </w:style>
  <w:style w:type="character" w:customStyle="1" w:styleId="Heading3Char">
    <w:name w:val="Heading 3 Char"/>
    <w:aliases w:val="subhead Char,h3 Char,sl3 Char,1.2.3. Char,H3 Char,Response Char,H3 (html) Char,Head 3 Char,Subheading Char,3 bullet Char,2 Char,SECOND Char,Second Char,BLANK2 Char,ob Char,dot Char,bu Char,l3 Char,H31 Char,3 Char,(Lowercase 10) Char"/>
    <w:basedOn w:val="DefaultParagraphFont"/>
    <w:link w:val="Heading3"/>
    <w:rsid w:val="00B70A13"/>
    <w:rPr>
      <w:rFonts w:ascii="Arial Bold" w:eastAsia="Times New Roman" w:hAnsi="Arial Bold" w:cs="Arial"/>
      <w:b/>
      <w:bCs/>
      <w:color w:val="49166D"/>
      <w:sz w:val="24"/>
      <w:szCs w:val="26"/>
      <w:lang w:val="en-US"/>
    </w:rPr>
  </w:style>
  <w:style w:type="paragraph" w:styleId="BodyText">
    <w:name w:val="Body Text"/>
    <w:aliases w:val="bt,1body,BodText,Body Txt,body text,BODY TEXT,b,body tesx,Body Text WEI,heading3,NCDOT Body Text,Starbucks Body Text,3 indent,heading31,body text1,3 indent1,heading32,body text2,3 indent2,heading33,body text3,3 indent3,heading34,body text4,RFP"/>
    <w:basedOn w:val="Normal"/>
    <w:link w:val="BodyTextChar"/>
    <w:rsid w:val="00B70A13"/>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aliases w:val="bt Char,1body Char,BodText Char,Body Txt Char,body text Char,BODY TEXT Char,b Char,body tesx Char,Body Text WEI Char,heading3 Char,NCDOT Body Text Char,Starbucks Body Text Char,3 indent Char,heading31 Char,body text1 Char,3 indent1 Char"/>
    <w:basedOn w:val="DefaultParagraphFont"/>
    <w:link w:val="BodyText"/>
    <w:rsid w:val="00B70A13"/>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B70A13"/>
    <w:pPr>
      <w:spacing w:after="120"/>
      <w:ind w:left="283"/>
    </w:pPr>
  </w:style>
  <w:style w:type="character" w:customStyle="1" w:styleId="BodyTextIndentChar">
    <w:name w:val="Body Text Indent Char"/>
    <w:basedOn w:val="DefaultParagraphFont"/>
    <w:link w:val="BodyTextIndent"/>
    <w:uiPriority w:val="99"/>
    <w:semiHidden/>
    <w:rsid w:val="00B70A13"/>
  </w:style>
  <w:style w:type="paragraph" w:styleId="TOC2">
    <w:name w:val="toc 2"/>
    <w:basedOn w:val="Normal"/>
    <w:next w:val="Normal"/>
    <w:autoRedefine/>
    <w:uiPriority w:val="39"/>
    <w:unhideWhenUsed/>
    <w:rsid w:val="001069B5"/>
    <w:pPr>
      <w:spacing w:after="100"/>
      <w:ind w:left="220"/>
    </w:pPr>
  </w:style>
  <w:style w:type="character" w:styleId="Hyperlink">
    <w:name w:val="Hyperlink"/>
    <w:basedOn w:val="DefaultParagraphFont"/>
    <w:uiPriority w:val="99"/>
    <w:unhideWhenUsed/>
    <w:rsid w:val="009E6DB8"/>
    <w:rPr>
      <w:color w:val="0000FF" w:themeColor="hyperlink"/>
      <w:u w:val="single"/>
    </w:rPr>
  </w:style>
  <w:style w:type="character" w:styleId="FollowedHyperlink">
    <w:name w:val="FollowedHyperlink"/>
    <w:basedOn w:val="DefaultParagraphFont"/>
    <w:uiPriority w:val="99"/>
    <w:semiHidden/>
    <w:unhideWhenUsed/>
    <w:rsid w:val="005E660B"/>
    <w:rPr>
      <w:color w:val="800080" w:themeColor="followedHyperlink"/>
      <w:u w:val="single"/>
    </w:rPr>
  </w:style>
  <w:style w:type="paragraph" w:styleId="BalloonText">
    <w:name w:val="Balloon Text"/>
    <w:basedOn w:val="Normal"/>
    <w:link w:val="BalloonTextChar"/>
    <w:uiPriority w:val="99"/>
    <w:semiHidden/>
    <w:unhideWhenUsed/>
    <w:rsid w:val="00B2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136"/>
    <w:rPr>
      <w:rFonts w:ascii="Tahoma" w:hAnsi="Tahoma" w:cs="Tahoma"/>
      <w:sz w:val="16"/>
      <w:szCs w:val="16"/>
    </w:rPr>
  </w:style>
  <w:style w:type="character" w:styleId="CommentReference">
    <w:name w:val="annotation reference"/>
    <w:basedOn w:val="DefaultParagraphFont"/>
    <w:uiPriority w:val="99"/>
    <w:semiHidden/>
    <w:unhideWhenUsed/>
    <w:rsid w:val="00A845D3"/>
    <w:rPr>
      <w:sz w:val="16"/>
      <w:szCs w:val="16"/>
    </w:rPr>
  </w:style>
  <w:style w:type="paragraph" w:styleId="CommentText">
    <w:name w:val="annotation text"/>
    <w:basedOn w:val="Normal"/>
    <w:link w:val="CommentTextChar"/>
    <w:uiPriority w:val="99"/>
    <w:unhideWhenUsed/>
    <w:rsid w:val="00A845D3"/>
    <w:pPr>
      <w:spacing w:line="240" w:lineRule="auto"/>
    </w:pPr>
    <w:rPr>
      <w:rFonts w:eastAsiaTheme="minorEastAsia"/>
      <w:sz w:val="20"/>
      <w:szCs w:val="20"/>
      <w:lang w:eastAsia="en-CA"/>
    </w:rPr>
  </w:style>
  <w:style w:type="character" w:customStyle="1" w:styleId="CommentTextChar">
    <w:name w:val="Comment Text Char"/>
    <w:basedOn w:val="DefaultParagraphFont"/>
    <w:link w:val="CommentText"/>
    <w:uiPriority w:val="99"/>
    <w:rsid w:val="00A845D3"/>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192574"/>
    <w:rPr>
      <w:rFonts w:eastAsiaTheme="minorHAnsi"/>
      <w:b/>
      <w:bCs/>
      <w:lang w:eastAsia="en-US"/>
    </w:rPr>
  </w:style>
  <w:style w:type="character" w:customStyle="1" w:styleId="CommentSubjectChar">
    <w:name w:val="Comment Subject Char"/>
    <w:basedOn w:val="CommentTextChar"/>
    <w:link w:val="CommentSubject"/>
    <w:uiPriority w:val="99"/>
    <w:semiHidden/>
    <w:rsid w:val="00192574"/>
    <w:rPr>
      <w:rFonts w:eastAsiaTheme="minorEastAsia"/>
      <w:b/>
      <w:bCs/>
      <w:sz w:val="20"/>
      <w:szCs w:val="20"/>
      <w:lang w:eastAsia="en-CA"/>
    </w:rPr>
  </w:style>
  <w:style w:type="paragraph" w:styleId="TOCHeading">
    <w:name w:val="TOC Heading"/>
    <w:basedOn w:val="Heading1"/>
    <w:next w:val="Normal"/>
    <w:uiPriority w:val="39"/>
    <w:unhideWhenUsed/>
    <w:qFormat/>
    <w:rsid w:val="00E43910"/>
    <w:pPr>
      <w:keepLines/>
      <w:pageBreakBefore w:val="0"/>
      <w:numPr>
        <w:numId w:val="0"/>
      </w:numPr>
      <w:spacing w:before="240" w:after="0" w:line="259" w:lineRule="auto"/>
      <w:outlineLvl w:val="9"/>
    </w:pPr>
    <w:rPr>
      <w:rFonts w:asciiTheme="majorHAnsi" w:eastAsiaTheme="majorEastAsia" w:hAnsiTheme="majorHAnsi" w:cstheme="majorBidi"/>
      <w:b w:val="0"/>
      <w:bCs w:val="0"/>
      <w:snapToGrid/>
      <w:color w:val="365F91" w:themeColor="accent1" w:themeShade="BF"/>
      <w:kern w:val="0"/>
      <w:sz w:val="32"/>
    </w:rPr>
  </w:style>
  <w:style w:type="character" w:styleId="UnresolvedMention">
    <w:name w:val="Unresolved Mention"/>
    <w:basedOn w:val="DefaultParagraphFont"/>
    <w:uiPriority w:val="99"/>
    <w:semiHidden/>
    <w:unhideWhenUsed/>
    <w:rsid w:val="005319F7"/>
    <w:rPr>
      <w:color w:val="605E5C"/>
      <w:shd w:val="clear" w:color="auto" w:fill="E1DFDD"/>
    </w:rPr>
  </w:style>
  <w:style w:type="paragraph" w:styleId="Revision">
    <w:name w:val="Revision"/>
    <w:hidden/>
    <w:uiPriority w:val="99"/>
    <w:semiHidden/>
    <w:rsid w:val="00762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1609">
      <w:bodyDiv w:val="1"/>
      <w:marLeft w:val="0"/>
      <w:marRight w:val="0"/>
      <w:marTop w:val="0"/>
      <w:marBottom w:val="0"/>
      <w:divBdr>
        <w:top w:val="none" w:sz="0" w:space="0" w:color="auto"/>
        <w:left w:val="none" w:sz="0" w:space="0" w:color="auto"/>
        <w:bottom w:val="none" w:sz="0" w:space="0" w:color="auto"/>
        <w:right w:val="none" w:sz="0" w:space="0" w:color="auto"/>
      </w:divBdr>
    </w:div>
    <w:div w:id="559295274">
      <w:bodyDiv w:val="1"/>
      <w:marLeft w:val="0"/>
      <w:marRight w:val="0"/>
      <w:marTop w:val="0"/>
      <w:marBottom w:val="0"/>
      <w:divBdr>
        <w:top w:val="none" w:sz="0" w:space="0" w:color="auto"/>
        <w:left w:val="none" w:sz="0" w:space="0" w:color="auto"/>
        <w:bottom w:val="none" w:sz="0" w:space="0" w:color="auto"/>
        <w:right w:val="none" w:sz="0" w:space="0" w:color="auto"/>
      </w:divBdr>
    </w:div>
    <w:div w:id="14428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crs.service-now.com/login.do"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bcgov/bcregistry-sre/disaster-recovery-plan" TargetMode="External"/><Relationship Id="rId17" Type="http://schemas.openxmlformats.org/officeDocument/2006/relationships/hyperlink" Target="mailto:dmsteam@dxcas.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bc-client.gov.bc.ca/services/AppHosting/base.ht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github.com/bcgov/bcregistry-sre/disaster-recovery-pla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msteam@dxcas.com"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50F1-7B89-4A1E-B7D0-02C31A7E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pjspearm</dc:creator>
  <cp:lastModifiedBy>Stanton, Melissa CITZ:EX</cp:lastModifiedBy>
  <cp:revision>5</cp:revision>
  <cp:lastPrinted>2016-10-26T17:48:00Z</cp:lastPrinted>
  <dcterms:created xsi:type="dcterms:W3CDTF">2021-12-23T03:52:00Z</dcterms:created>
  <dcterms:modified xsi:type="dcterms:W3CDTF">2022-02-03T22:54:00Z</dcterms:modified>
</cp:coreProperties>
</file>